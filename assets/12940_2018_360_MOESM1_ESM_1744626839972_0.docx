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538" w:rsidRDefault="00A553B8" w:rsidP="00A553B8">
      <w:pPr>
        <w:spacing w:line="480" w:lineRule="auto"/>
        <w:rPr>
          <w:rStyle w:val="Kop1Char"/>
          <w:rFonts w:ascii="Times New Roman" w:hAnsi="Times New Roman" w:cs="Times New Roman"/>
          <w:color w:val="auto"/>
          <w:szCs w:val="26"/>
          <w:lang w:val="en-GB"/>
        </w:rPr>
      </w:pPr>
      <w:r w:rsidRPr="00AA6AB4">
        <w:rPr>
          <w:rStyle w:val="Kop1Char"/>
          <w:rFonts w:ascii="Times New Roman" w:hAnsi="Times New Roman" w:cs="Times New Roman"/>
          <w:color w:val="auto"/>
          <w:szCs w:val="26"/>
          <w:lang w:val="en-GB"/>
        </w:rPr>
        <w:t>Supplementary text</w:t>
      </w:r>
    </w:p>
    <w:p w:rsidR="00CA4538" w:rsidRPr="00AA6AB4" w:rsidRDefault="00CA4538" w:rsidP="00CA4538">
      <w:pPr>
        <w:spacing w:line="480" w:lineRule="auto"/>
        <w:rPr>
          <w:rStyle w:val="Zwaar"/>
          <w:rFonts w:ascii="Times New Roman" w:eastAsiaTheme="majorEastAsia" w:hAnsi="Times New Roman" w:cs="Times New Roman"/>
          <w:b w:val="0"/>
          <w:bCs w:val="0"/>
          <w:sz w:val="28"/>
          <w:szCs w:val="28"/>
          <w:lang w:val="en-GB"/>
        </w:rPr>
      </w:pPr>
      <w:r>
        <w:rPr>
          <w:rStyle w:val="Zwaar"/>
          <w:rFonts w:ascii="Times New Roman" w:eastAsiaTheme="majorEastAsia" w:hAnsi="Times New Roman" w:cs="Times New Roman"/>
          <w:sz w:val="28"/>
          <w:szCs w:val="28"/>
          <w:lang w:val="en-GB"/>
        </w:rPr>
        <w:t xml:space="preserve">Supplement 1: </w:t>
      </w:r>
      <w:proofErr w:type="spellStart"/>
      <w:r w:rsidRPr="00AA6AB4">
        <w:rPr>
          <w:rStyle w:val="Zwaar"/>
          <w:rFonts w:ascii="Times New Roman" w:eastAsiaTheme="majorEastAsia" w:hAnsi="Times New Roman" w:cs="Times New Roman"/>
          <w:sz w:val="28"/>
          <w:szCs w:val="28"/>
          <w:lang w:val="en-GB"/>
        </w:rPr>
        <w:t>Pubmed</w:t>
      </w:r>
      <w:proofErr w:type="spellEnd"/>
      <w:r w:rsidRPr="00AA6AB4">
        <w:rPr>
          <w:rStyle w:val="Zwaar"/>
          <w:rFonts w:ascii="Times New Roman" w:eastAsiaTheme="majorEastAsia" w:hAnsi="Times New Roman" w:cs="Times New Roman"/>
          <w:sz w:val="28"/>
          <w:szCs w:val="28"/>
          <w:lang w:val="en-GB"/>
        </w:rPr>
        <w:t xml:space="preserve"> search strategy</w:t>
      </w:r>
    </w:p>
    <w:tbl>
      <w:tblPr>
        <w:tblStyle w:val="Tabelraster"/>
        <w:tblW w:w="0" w:type="auto"/>
        <w:tblLook w:val="04A0" w:firstRow="1" w:lastRow="0" w:firstColumn="1" w:lastColumn="0" w:noHBand="0" w:noVBand="1"/>
      </w:tblPr>
      <w:tblGrid>
        <w:gridCol w:w="4606"/>
        <w:gridCol w:w="4606"/>
      </w:tblGrid>
      <w:tr w:rsidR="00CA4538" w:rsidRPr="00AA6AB4" w:rsidTr="004F033C">
        <w:trPr>
          <w:trHeight w:val="309"/>
        </w:trPr>
        <w:tc>
          <w:tcPr>
            <w:tcW w:w="4606" w:type="dxa"/>
          </w:tcPr>
          <w:p w:rsidR="00CA4538" w:rsidRPr="00A553B8" w:rsidRDefault="00CA4538" w:rsidP="004F033C">
            <w:pPr>
              <w:spacing w:line="480" w:lineRule="auto"/>
              <w:rPr>
                <w:rFonts w:ascii="Times New Roman" w:hAnsi="Times New Roman" w:cs="Times New Roman"/>
                <w:b/>
                <w:lang w:val="en-GB"/>
              </w:rPr>
            </w:pPr>
            <w:r w:rsidRPr="00A553B8">
              <w:rPr>
                <w:rFonts w:ascii="Times New Roman" w:hAnsi="Times New Roman" w:cs="Times New Roman"/>
                <w:b/>
                <w:lang w:val="en-GB"/>
              </w:rPr>
              <w:t>Endotoxin</w:t>
            </w:r>
          </w:p>
        </w:tc>
        <w:tc>
          <w:tcPr>
            <w:tcW w:w="4606" w:type="dxa"/>
          </w:tcPr>
          <w:p w:rsidR="00CA4538" w:rsidRPr="00A553B8" w:rsidRDefault="00CA4538" w:rsidP="004F033C">
            <w:pPr>
              <w:spacing w:line="480" w:lineRule="auto"/>
              <w:rPr>
                <w:rFonts w:ascii="Times New Roman" w:hAnsi="Times New Roman" w:cs="Times New Roman"/>
                <w:lang w:val="en-GB"/>
              </w:rPr>
            </w:pPr>
            <w:r w:rsidRPr="00A553B8">
              <w:rPr>
                <w:rFonts w:ascii="Times New Roman" w:hAnsi="Times New Roman" w:cs="Times New Roman"/>
                <w:lang w:val="en-GB"/>
              </w:rPr>
              <w:t>Endotoxin</w:t>
            </w:r>
          </w:p>
          <w:p w:rsidR="00CA4538" w:rsidRPr="00AA6AB4" w:rsidRDefault="00CA4538" w:rsidP="004F033C">
            <w:pPr>
              <w:spacing w:line="480" w:lineRule="auto"/>
              <w:rPr>
                <w:rFonts w:ascii="Times New Roman" w:hAnsi="Times New Roman" w:cs="Times New Roman"/>
                <w:lang w:val="en-GB"/>
              </w:rPr>
            </w:pPr>
            <w:r w:rsidRPr="00A553B8">
              <w:rPr>
                <w:rFonts w:ascii="Times New Roman" w:hAnsi="Times New Roman" w:cs="Times New Roman"/>
                <w:lang w:val="en-GB"/>
              </w:rPr>
              <w:t>Endotoxins</w:t>
            </w:r>
          </w:p>
        </w:tc>
      </w:tr>
      <w:tr w:rsidR="00CA4538" w:rsidRPr="00AA6AB4" w:rsidTr="004F033C">
        <w:trPr>
          <w:trHeight w:val="4168"/>
        </w:trPr>
        <w:tc>
          <w:tcPr>
            <w:tcW w:w="4606" w:type="dxa"/>
          </w:tcPr>
          <w:p w:rsidR="00CA4538" w:rsidRPr="00A553B8" w:rsidRDefault="00CA4538" w:rsidP="004F033C">
            <w:pPr>
              <w:spacing w:line="480" w:lineRule="auto"/>
              <w:rPr>
                <w:rFonts w:ascii="Times New Roman" w:hAnsi="Times New Roman" w:cs="Times New Roman"/>
                <w:b/>
                <w:lang w:val="en-GB"/>
              </w:rPr>
            </w:pPr>
            <w:r w:rsidRPr="00A553B8">
              <w:rPr>
                <w:rFonts w:ascii="Times New Roman" w:hAnsi="Times New Roman" w:cs="Times New Roman"/>
                <w:b/>
                <w:lang w:val="en-GB"/>
              </w:rPr>
              <w:t>Respiratory symptoms and lung function</w:t>
            </w:r>
          </w:p>
        </w:tc>
        <w:tc>
          <w:tcPr>
            <w:tcW w:w="4606" w:type="dxa"/>
          </w:tcPr>
          <w:p w:rsidR="00CA4538" w:rsidRPr="00AA6AB4" w:rsidRDefault="00CA4538" w:rsidP="004F033C">
            <w:pPr>
              <w:spacing w:line="480" w:lineRule="auto"/>
              <w:rPr>
                <w:rFonts w:ascii="Times New Roman" w:hAnsi="Times New Roman" w:cs="Times New Roman"/>
                <w:lang w:val="en-GB"/>
              </w:rPr>
            </w:pPr>
            <w:r w:rsidRPr="00AA6AB4">
              <w:rPr>
                <w:rFonts w:ascii="Times New Roman" w:hAnsi="Times New Roman" w:cs="Times New Roman"/>
                <w:lang w:val="en-GB"/>
              </w:rPr>
              <w:t>Respiratory symptoms</w:t>
            </w:r>
          </w:p>
          <w:p w:rsidR="00CA4538" w:rsidRPr="00AA6AB4" w:rsidRDefault="00CA4538" w:rsidP="004F033C">
            <w:pPr>
              <w:spacing w:line="480" w:lineRule="auto"/>
              <w:rPr>
                <w:rFonts w:ascii="Times New Roman" w:hAnsi="Times New Roman" w:cs="Times New Roman"/>
                <w:lang w:val="en-GB"/>
              </w:rPr>
            </w:pPr>
            <w:r w:rsidRPr="00AA6AB4">
              <w:rPr>
                <w:rFonts w:ascii="Times New Roman" w:hAnsi="Times New Roman" w:cs="Times New Roman"/>
                <w:lang w:val="en-GB"/>
              </w:rPr>
              <w:t>Asthma</w:t>
            </w:r>
          </w:p>
          <w:p w:rsidR="00CA4538" w:rsidRPr="00AA6AB4" w:rsidRDefault="00CA4538" w:rsidP="004F033C">
            <w:pPr>
              <w:spacing w:line="480" w:lineRule="auto"/>
              <w:rPr>
                <w:rFonts w:ascii="Times New Roman" w:hAnsi="Times New Roman" w:cs="Times New Roman"/>
                <w:lang w:val="en-GB"/>
              </w:rPr>
            </w:pPr>
            <w:r w:rsidRPr="00AA6AB4">
              <w:rPr>
                <w:rFonts w:ascii="Times New Roman" w:hAnsi="Times New Roman" w:cs="Times New Roman"/>
                <w:lang w:val="en-GB"/>
              </w:rPr>
              <w:t>Wheeze</w:t>
            </w:r>
          </w:p>
          <w:p w:rsidR="00CA4538" w:rsidRPr="00AA6AB4" w:rsidRDefault="00CA4538" w:rsidP="004F033C">
            <w:pPr>
              <w:spacing w:line="480" w:lineRule="auto"/>
              <w:rPr>
                <w:rFonts w:ascii="Times New Roman" w:hAnsi="Times New Roman" w:cs="Times New Roman"/>
                <w:lang w:val="en-GB"/>
              </w:rPr>
            </w:pPr>
            <w:r w:rsidRPr="00AA6AB4">
              <w:rPr>
                <w:rFonts w:ascii="Times New Roman" w:hAnsi="Times New Roman" w:cs="Times New Roman"/>
                <w:lang w:val="en-GB"/>
              </w:rPr>
              <w:t>Cough</w:t>
            </w:r>
          </w:p>
          <w:p w:rsidR="00CA4538" w:rsidRPr="00AA6AB4" w:rsidRDefault="00CA4538" w:rsidP="004F033C">
            <w:pPr>
              <w:spacing w:line="480" w:lineRule="auto"/>
              <w:rPr>
                <w:rFonts w:ascii="Times New Roman" w:hAnsi="Times New Roman" w:cs="Times New Roman"/>
                <w:lang w:val="en-GB"/>
              </w:rPr>
            </w:pPr>
            <w:r w:rsidRPr="00AA6AB4">
              <w:rPr>
                <w:rFonts w:ascii="Times New Roman" w:hAnsi="Times New Roman" w:cs="Times New Roman"/>
                <w:lang w:val="en-GB"/>
              </w:rPr>
              <w:t>Dyspnoea</w:t>
            </w:r>
          </w:p>
          <w:p w:rsidR="00CA4538" w:rsidRPr="00AA6AB4" w:rsidRDefault="00CA4538" w:rsidP="004F033C">
            <w:pPr>
              <w:spacing w:line="480" w:lineRule="auto"/>
              <w:rPr>
                <w:rFonts w:ascii="Times New Roman" w:hAnsi="Times New Roman" w:cs="Times New Roman"/>
                <w:lang w:val="en-GB"/>
              </w:rPr>
            </w:pPr>
            <w:r w:rsidRPr="00AA6AB4">
              <w:rPr>
                <w:rFonts w:ascii="Times New Roman" w:hAnsi="Times New Roman" w:cs="Times New Roman"/>
                <w:lang w:val="en-GB"/>
              </w:rPr>
              <w:t>Chest tightness</w:t>
            </w:r>
          </w:p>
          <w:p w:rsidR="00CA4538" w:rsidRPr="00AA6AB4" w:rsidRDefault="00CA4538" w:rsidP="004F033C">
            <w:pPr>
              <w:spacing w:line="480" w:lineRule="auto"/>
              <w:rPr>
                <w:rFonts w:ascii="Times New Roman" w:hAnsi="Times New Roman" w:cs="Times New Roman"/>
                <w:lang w:val="en-GB"/>
              </w:rPr>
            </w:pPr>
            <w:r w:rsidRPr="00AA6AB4">
              <w:rPr>
                <w:rFonts w:ascii="Times New Roman" w:hAnsi="Times New Roman" w:cs="Times New Roman"/>
                <w:lang w:val="en-GB"/>
              </w:rPr>
              <w:t>Lung function</w:t>
            </w:r>
          </w:p>
          <w:p w:rsidR="00CA4538" w:rsidRPr="00AA6AB4" w:rsidRDefault="00CA4538" w:rsidP="004F033C">
            <w:pPr>
              <w:spacing w:line="480" w:lineRule="auto"/>
              <w:rPr>
                <w:rFonts w:ascii="Times New Roman" w:hAnsi="Times New Roman" w:cs="Times New Roman"/>
                <w:lang w:val="en-GB"/>
              </w:rPr>
            </w:pPr>
            <w:r w:rsidRPr="00AA6AB4">
              <w:rPr>
                <w:rFonts w:ascii="Times New Roman" w:hAnsi="Times New Roman" w:cs="Times New Roman"/>
                <w:lang w:val="en-GB"/>
              </w:rPr>
              <w:t>Spirometry</w:t>
            </w:r>
          </w:p>
          <w:p w:rsidR="00CA4538" w:rsidRPr="00AA6AB4" w:rsidRDefault="00CA4538" w:rsidP="004F033C">
            <w:pPr>
              <w:spacing w:line="480" w:lineRule="auto"/>
              <w:rPr>
                <w:rFonts w:ascii="Times New Roman" w:hAnsi="Times New Roman" w:cs="Times New Roman"/>
                <w:lang w:val="en-GB"/>
              </w:rPr>
            </w:pPr>
            <w:r w:rsidRPr="00AA6AB4">
              <w:rPr>
                <w:rFonts w:ascii="Times New Roman" w:hAnsi="Times New Roman" w:cs="Times New Roman"/>
                <w:lang w:val="en-GB"/>
              </w:rPr>
              <w:t>Pulmonary function</w:t>
            </w:r>
          </w:p>
          <w:p w:rsidR="00CA4538" w:rsidRPr="00AA6AB4" w:rsidRDefault="00CA4538" w:rsidP="004F033C">
            <w:pPr>
              <w:spacing w:line="480" w:lineRule="auto"/>
              <w:rPr>
                <w:rFonts w:ascii="Times New Roman" w:hAnsi="Times New Roman" w:cs="Times New Roman"/>
                <w:lang w:val="en-GB"/>
              </w:rPr>
            </w:pPr>
            <w:r w:rsidRPr="00AA6AB4">
              <w:rPr>
                <w:rFonts w:ascii="Times New Roman" w:hAnsi="Times New Roman" w:cs="Times New Roman"/>
                <w:lang w:val="en-GB"/>
              </w:rPr>
              <w:t>FEV1</w:t>
            </w:r>
          </w:p>
          <w:p w:rsidR="00CA4538" w:rsidRPr="00AA6AB4" w:rsidRDefault="00CA4538" w:rsidP="004F033C">
            <w:pPr>
              <w:spacing w:line="480" w:lineRule="auto"/>
              <w:rPr>
                <w:rFonts w:ascii="Times New Roman" w:hAnsi="Times New Roman" w:cs="Times New Roman"/>
                <w:lang w:val="en-GB"/>
              </w:rPr>
            </w:pPr>
            <w:r w:rsidRPr="00AA6AB4">
              <w:rPr>
                <w:rFonts w:ascii="Times New Roman" w:hAnsi="Times New Roman" w:cs="Times New Roman"/>
                <w:lang w:val="en-GB"/>
              </w:rPr>
              <w:t>PEF</w:t>
            </w:r>
          </w:p>
          <w:p w:rsidR="00CA4538" w:rsidRPr="00AA6AB4" w:rsidRDefault="00CA4538" w:rsidP="004F033C">
            <w:pPr>
              <w:spacing w:line="480" w:lineRule="auto"/>
              <w:rPr>
                <w:rFonts w:ascii="Times New Roman" w:hAnsi="Times New Roman" w:cs="Times New Roman"/>
                <w:lang w:val="en-GB"/>
              </w:rPr>
            </w:pPr>
            <w:r w:rsidRPr="00AA6AB4">
              <w:rPr>
                <w:rFonts w:ascii="Times New Roman" w:hAnsi="Times New Roman" w:cs="Times New Roman"/>
                <w:lang w:val="en-GB"/>
              </w:rPr>
              <w:t>FVC</w:t>
            </w:r>
          </w:p>
          <w:p w:rsidR="00CA4538" w:rsidRPr="00AA6AB4" w:rsidRDefault="00CA4538" w:rsidP="004F033C">
            <w:pPr>
              <w:spacing w:line="480" w:lineRule="auto"/>
              <w:rPr>
                <w:rFonts w:ascii="Times New Roman" w:hAnsi="Times New Roman" w:cs="Times New Roman"/>
                <w:lang w:val="en-GB"/>
              </w:rPr>
            </w:pPr>
            <w:r w:rsidRPr="00AA6AB4">
              <w:rPr>
                <w:rFonts w:ascii="Times New Roman" w:hAnsi="Times New Roman" w:cs="Times New Roman"/>
                <w:lang w:val="en-GB"/>
              </w:rPr>
              <w:t>Forced expiratory volume</w:t>
            </w:r>
          </w:p>
          <w:p w:rsidR="00CA4538" w:rsidRPr="00AA6AB4" w:rsidRDefault="00CA4538" w:rsidP="004F033C">
            <w:pPr>
              <w:spacing w:line="480" w:lineRule="auto"/>
              <w:rPr>
                <w:rFonts w:ascii="Times New Roman" w:hAnsi="Times New Roman" w:cs="Times New Roman"/>
                <w:lang w:val="en-GB"/>
              </w:rPr>
            </w:pPr>
            <w:r w:rsidRPr="00AA6AB4">
              <w:rPr>
                <w:rFonts w:ascii="Times New Roman" w:hAnsi="Times New Roman" w:cs="Times New Roman"/>
                <w:lang w:val="en-GB"/>
              </w:rPr>
              <w:t>Forced vital capacity</w:t>
            </w:r>
          </w:p>
          <w:p w:rsidR="00CA4538" w:rsidRPr="00AA6AB4" w:rsidRDefault="00CA4538" w:rsidP="004F033C">
            <w:pPr>
              <w:spacing w:line="480" w:lineRule="auto"/>
              <w:rPr>
                <w:rFonts w:ascii="Times New Roman" w:hAnsi="Times New Roman" w:cs="Times New Roman"/>
                <w:lang w:val="en-GB"/>
              </w:rPr>
            </w:pPr>
            <w:r w:rsidRPr="00AA6AB4">
              <w:rPr>
                <w:rFonts w:ascii="Times New Roman" w:hAnsi="Times New Roman" w:cs="Times New Roman"/>
                <w:lang w:val="en-GB"/>
              </w:rPr>
              <w:t>Spirometer</w:t>
            </w:r>
          </w:p>
        </w:tc>
      </w:tr>
      <w:tr w:rsidR="00CA4538" w:rsidRPr="00AA6AB4" w:rsidTr="004F033C">
        <w:trPr>
          <w:trHeight w:val="1104"/>
        </w:trPr>
        <w:tc>
          <w:tcPr>
            <w:tcW w:w="4606" w:type="dxa"/>
          </w:tcPr>
          <w:p w:rsidR="00CA4538" w:rsidRPr="00A553B8" w:rsidRDefault="00CA4538" w:rsidP="004F033C">
            <w:pPr>
              <w:spacing w:line="480" w:lineRule="auto"/>
              <w:rPr>
                <w:rFonts w:ascii="Times New Roman" w:hAnsi="Times New Roman" w:cs="Times New Roman"/>
                <w:b/>
                <w:lang w:val="en-GB"/>
              </w:rPr>
            </w:pPr>
            <w:r w:rsidRPr="00A553B8">
              <w:rPr>
                <w:rFonts w:ascii="Times New Roman" w:hAnsi="Times New Roman" w:cs="Times New Roman"/>
                <w:b/>
                <w:lang w:val="en-GB"/>
              </w:rPr>
              <w:t>Exposure</w:t>
            </w:r>
          </w:p>
        </w:tc>
        <w:tc>
          <w:tcPr>
            <w:tcW w:w="4606" w:type="dxa"/>
          </w:tcPr>
          <w:p w:rsidR="00CA4538" w:rsidRPr="00AA6AB4" w:rsidRDefault="00CA4538" w:rsidP="004F033C">
            <w:pPr>
              <w:spacing w:line="480" w:lineRule="auto"/>
              <w:rPr>
                <w:rFonts w:ascii="Times New Roman" w:hAnsi="Times New Roman" w:cs="Times New Roman"/>
                <w:lang w:val="en-GB"/>
              </w:rPr>
            </w:pPr>
            <w:r w:rsidRPr="00AA6AB4">
              <w:rPr>
                <w:rFonts w:ascii="Times New Roman" w:hAnsi="Times New Roman" w:cs="Times New Roman"/>
                <w:lang w:val="en-GB"/>
              </w:rPr>
              <w:t>Exposure*</w:t>
            </w:r>
          </w:p>
          <w:p w:rsidR="00CA4538" w:rsidRPr="00AA6AB4" w:rsidRDefault="00CA4538" w:rsidP="004F033C">
            <w:pPr>
              <w:spacing w:line="480" w:lineRule="auto"/>
              <w:rPr>
                <w:rFonts w:ascii="Times New Roman" w:hAnsi="Times New Roman" w:cs="Times New Roman"/>
                <w:lang w:val="en-GB"/>
              </w:rPr>
            </w:pPr>
            <w:r w:rsidRPr="00AA6AB4">
              <w:rPr>
                <w:rFonts w:ascii="Times New Roman" w:hAnsi="Times New Roman" w:cs="Times New Roman"/>
                <w:lang w:val="en-GB"/>
              </w:rPr>
              <w:t>Exposed</w:t>
            </w:r>
          </w:p>
          <w:p w:rsidR="00CA4538" w:rsidRPr="00AA6AB4" w:rsidRDefault="00CA4538" w:rsidP="004F033C">
            <w:pPr>
              <w:spacing w:line="480" w:lineRule="auto"/>
              <w:rPr>
                <w:rFonts w:ascii="Times New Roman" w:hAnsi="Times New Roman" w:cs="Times New Roman"/>
                <w:lang w:val="en-GB"/>
              </w:rPr>
            </w:pPr>
            <w:r w:rsidRPr="00AA6AB4">
              <w:rPr>
                <w:rFonts w:ascii="Times New Roman" w:hAnsi="Times New Roman" w:cs="Times New Roman"/>
                <w:lang w:val="en-GB"/>
              </w:rPr>
              <w:t>Level*</w:t>
            </w:r>
          </w:p>
          <w:p w:rsidR="00CA4538" w:rsidRPr="00AA6AB4" w:rsidRDefault="00CA4538" w:rsidP="004F033C">
            <w:pPr>
              <w:spacing w:line="480" w:lineRule="auto"/>
              <w:rPr>
                <w:rFonts w:ascii="Times New Roman" w:hAnsi="Times New Roman" w:cs="Times New Roman"/>
                <w:lang w:val="en-GB"/>
              </w:rPr>
            </w:pPr>
            <w:r w:rsidRPr="00AA6AB4">
              <w:rPr>
                <w:rFonts w:ascii="Times New Roman" w:hAnsi="Times New Roman" w:cs="Times New Roman"/>
                <w:lang w:val="en-GB"/>
              </w:rPr>
              <w:t>Concentration*</w:t>
            </w:r>
          </w:p>
        </w:tc>
      </w:tr>
    </w:tbl>
    <w:p w:rsidR="00CA4538" w:rsidRDefault="00CA4538" w:rsidP="00CA4538">
      <w:pPr>
        <w:spacing w:line="480" w:lineRule="auto"/>
        <w:rPr>
          <w:rFonts w:ascii="Times New Roman" w:hAnsi="Times New Roman" w:cs="Times New Roman"/>
          <w:b/>
          <w:lang w:val="en-GB"/>
        </w:rPr>
      </w:pPr>
      <w:r w:rsidRPr="00AA6AB4">
        <w:rPr>
          <w:rFonts w:ascii="Times New Roman" w:hAnsi="Times New Roman" w:cs="Times New Roman"/>
          <w:lang w:val="en-GB"/>
        </w:rPr>
        <w:br/>
      </w:r>
    </w:p>
    <w:p w:rsidR="00CA4538" w:rsidRDefault="00CA4538" w:rsidP="00CA4538">
      <w:pPr>
        <w:spacing w:line="480" w:lineRule="auto"/>
        <w:rPr>
          <w:rFonts w:ascii="Times New Roman" w:hAnsi="Times New Roman" w:cs="Times New Roman"/>
          <w:b/>
          <w:lang w:val="en-GB"/>
        </w:rPr>
      </w:pPr>
    </w:p>
    <w:p w:rsidR="00CA4538" w:rsidRPr="00AA6AB4" w:rsidRDefault="00CA4538" w:rsidP="00CA4538">
      <w:pPr>
        <w:spacing w:line="480" w:lineRule="auto"/>
        <w:rPr>
          <w:rFonts w:ascii="Times New Roman" w:hAnsi="Times New Roman" w:cs="Times New Roman"/>
          <w:b/>
          <w:lang w:val="en-GB"/>
        </w:rPr>
      </w:pPr>
      <w:r w:rsidRPr="00AA6AB4">
        <w:rPr>
          <w:rFonts w:ascii="Times New Roman" w:hAnsi="Times New Roman" w:cs="Times New Roman"/>
          <w:b/>
          <w:lang w:val="en-GB"/>
        </w:rPr>
        <w:lastRenderedPageBreak/>
        <w:t>Search query:</w:t>
      </w:r>
    </w:p>
    <w:p w:rsidR="00CA4538" w:rsidRPr="00AA6AB4" w:rsidRDefault="00CA4538" w:rsidP="00CA4538">
      <w:pPr>
        <w:spacing w:line="480" w:lineRule="auto"/>
        <w:rPr>
          <w:rFonts w:ascii="Times New Roman" w:hAnsi="Times New Roman" w:cs="Times New Roman"/>
          <w:lang w:val="en-GB"/>
        </w:rPr>
      </w:pPr>
      <w:r w:rsidRPr="00AA6AB4">
        <w:rPr>
          <w:rFonts w:ascii="Times New Roman" w:hAnsi="Times New Roman" w:cs="Times New Roman"/>
          <w:lang w:val="en-GB"/>
        </w:rPr>
        <w:t>(((endotoxin OR endotoxins) AND ("respiratory symptoms" OR asthma OR wheeze OR cough OR dyspnoea OR "chest tightness" OR "lung function" OR spirometry OR "pulmonary function" OR FEV1 OR PEF OR FVC OR “forced expiratory volume” OR “forced vital capacity” OR spirometer) AND (exposure* OR exposed OR level* OR concentration*)))</w:t>
      </w:r>
    </w:p>
    <w:p w:rsidR="00CA4538" w:rsidRPr="00AA6AB4" w:rsidRDefault="00CA4538" w:rsidP="00CA4538">
      <w:pPr>
        <w:spacing w:line="480" w:lineRule="auto"/>
        <w:rPr>
          <w:rFonts w:ascii="Times New Roman" w:hAnsi="Times New Roman" w:cs="Times New Roman"/>
          <w:u w:val="single"/>
          <w:lang w:val="en-GB"/>
        </w:rPr>
      </w:pPr>
      <w:r w:rsidRPr="00AA6AB4">
        <w:rPr>
          <w:rFonts w:ascii="Times New Roman" w:hAnsi="Times New Roman" w:cs="Times New Roman"/>
          <w:u w:val="single"/>
          <w:lang w:val="en-GB"/>
        </w:rPr>
        <w:t>Result:  1362 articles</w:t>
      </w:r>
    </w:p>
    <w:p w:rsidR="00CA4538" w:rsidRPr="00AA6AB4" w:rsidRDefault="00CA4538" w:rsidP="00CA4538">
      <w:pPr>
        <w:spacing w:line="480" w:lineRule="auto"/>
        <w:rPr>
          <w:rFonts w:ascii="Times New Roman" w:hAnsi="Times New Roman" w:cs="Times New Roman"/>
          <w:b/>
          <w:lang w:val="en-GB"/>
        </w:rPr>
      </w:pPr>
      <w:r w:rsidRPr="00AA6AB4">
        <w:rPr>
          <w:rFonts w:ascii="Times New Roman" w:hAnsi="Times New Roman" w:cs="Times New Roman"/>
          <w:b/>
          <w:lang w:val="en-GB"/>
        </w:rPr>
        <w:t>Search query (including language selection):</w:t>
      </w:r>
    </w:p>
    <w:p w:rsidR="00CA4538" w:rsidRPr="00AA6AB4" w:rsidRDefault="00CA4538" w:rsidP="00CA4538">
      <w:pPr>
        <w:spacing w:line="480" w:lineRule="auto"/>
        <w:rPr>
          <w:rFonts w:ascii="Times New Roman" w:hAnsi="Times New Roman" w:cs="Times New Roman"/>
          <w:lang w:val="en-GB"/>
        </w:rPr>
      </w:pPr>
      <w:r w:rsidRPr="00AA6AB4">
        <w:rPr>
          <w:rFonts w:ascii="Times New Roman" w:hAnsi="Times New Roman" w:cs="Times New Roman"/>
          <w:lang w:val="en-GB"/>
        </w:rPr>
        <w:t>(((endotoxin OR endotoxins) AND ("respiratory symptoms" OR asthma OR wheeze OR cough OR dyspnoea OR "chest tightness" OR "lung function" OR spirometry OR "pulmonary function" OR FEV1 OR PEF OR FVC OR “forced expiratory volume” OR “forced vital capacity” OR spirometer) AND (exposure* OR exposed OR level* OR concentration*))) AND (English[Language] OR Dutch[Language] OR German[Language] OR French[Language])</w:t>
      </w:r>
    </w:p>
    <w:p w:rsidR="00CA4538" w:rsidRPr="00AA6AB4" w:rsidRDefault="00CA4538" w:rsidP="00CA4538">
      <w:pPr>
        <w:spacing w:line="480" w:lineRule="auto"/>
        <w:rPr>
          <w:rFonts w:ascii="Times New Roman" w:hAnsi="Times New Roman" w:cs="Times New Roman"/>
          <w:u w:val="single"/>
          <w:lang w:val="en-GB"/>
        </w:rPr>
      </w:pPr>
      <w:r w:rsidRPr="00AA6AB4">
        <w:rPr>
          <w:rFonts w:ascii="Times New Roman" w:hAnsi="Times New Roman" w:cs="Times New Roman"/>
          <w:u w:val="single"/>
          <w:lang w:val="en-GB"/>
        </w:rPr>
        <w:t>Result: 1322 articles</w:t>
      </w:r>
    </w:p>
    <w:p w:rsidR="00CA4538" w:rsidRDefault="00CA4538">
      <w:pPr>
        <w:rPr>
          <w:rStyle w:val="Kop1Char"/>
          <w:rFonts w:ascii="Times New Roman" w:hAnsi="Times New Roman" w:cs="Times New Roman"/>
          <w:color w:val="auto"/>
          <w:szCs w:val="26"/>
          <w:lang w:val="en-GB"/>
        </w:rPr>
      </w:pPr>
      <w:r>
        <w:rPr>
          <w:rStyle w:val="Kop1Char"/>
          <w:rFonts w:ascii="Times New Roman" w:hAnsi="Times New Roman" w:cs="Times New Roman"/>
          <w:color w:val="auto"/>
          <w:szCs w:val="26"/>
          <w:lang w:val="en-GB"/>
        </w:rPr>
        <w:br w:type="page"/>
      </w:r>
    </w:p>
    <w:p w:rsidR="000C0934" w:rsidRPr="004F033C" w:rsidRDefault="00A553B8" w:rsidP="00A553B8">
      <w:pPr>
        <w:spacing w:line="480" w:lineRule="auto"/>
        <w:rPr>
          <w:ins w:id="0" w:author="Azadeh" w:date="2018-01-19T09:16:00Z"/>
          <w:rStyle w:val="Zwaar"/>
          <w:rFonts w:ascii="Times New Roman" w:eastAsiaTheme="majorEastAsia" w:hAnsi="Times New Roman" w:cs="Times New Roman"/>
          <w:sz w:val="28"/>
          <w:szCs w:val="28"/>
          <w:lang w:val="en-GB"/>
        </w:rPr>
      </w:pPr>
      <w:r w:rsidRPr="004F033C">
        <w:rPr>
          <w:rStyle w:val="Zwaar"/>
          <w:rFonts w:ascii="Times New Roman" w:eastAsiaTheme="majorEastAsia" w:hAnsi="Times New Roman" w:cs="Times New Roman"/>
          <w:sz w:val="28"/>
          <w:szCs w:val="28"/>
          <w:lang w:val="en-GB"/>
        </w:rPr>
        <w:lastRenderedPageBreak/>
        <w:t xml:space="preserve">Supplement </w:t>
      </w:r>
      <w:r w:rsidR="00CA4538" w:rsidRPr="004F033C">
        <w:rPr>
          <w:rStyle w:val="Zwaar"/>
          <w:rFonts w:ascii="Times New Roman" w:eastAsiaTheme="majorEastAsia" w:hAnsi="Times New Roman" w:cs="Times New Roman"/>
          <w:sz w:val="28"/>
          <w:szCs w:val="28"/>
          <w:lang w:val="en-GB"/>
        </w:rPr>
        <w:t>2</w:t>
      </w:r>
      <w:r w:rsidRPr="004F033C">
        <w:rPr>
          <w:rStyle w:val="Zwaar"/>
          <w:rFonts w:ascii="Times New Roman" w:eastAsiaTheme="majorEastAsia" w:hAnsi="Times New Roman" w:cs="Times New Roman"/>
          <w:sz w:val="28"/>
          <w:szCs w:val="28"/>
          <w:lang w:val="en-GB"/>
        </w:rPr>
        <w:t xml:space="preserve">: </w:t>
      </w:r>
      <w:ins w:id="1" w:author="Azadeh" w:date="2018-01-19T09:17:00Z">
        <w:r w:rsidR="000C0934" w:rsidRPr="004F033C">
          <w:rPr>
            <w:rStyle w:val="Zwaar"/>
            <w:rFonts w:ascii="Times New Roman" w:eastAsiaTheme="majorEastAsia" w:hAnsi="Times New Roman" w:cs="Times New Roman"/>
            <w:sz w:val="28"/>
            <w:szCs w:val="28"/>
            <w:lang w:val="en-GB"/>
            <w:rPrChange w:id="2" w:author="Azadeh" w:date="2018-01-26T08:37:00Z">
              <w:rPr>
                <w:rFonts w:ascii="Times New Roman" w:hAnsi="Times New Roman" w:cs="Times New Roman"/>
                <w:sz w:val="20"/>
                <w:lang w:val="en-GB"/>
              </w:rPr>
            </w:rPrChange>
          </w:rPr>
          <w:t>Study incentives and other airborne exposures found to be associated with the outcome variables.</w:t>
        </w:r>
      </w:ins>
    </w:p>
    <w:p w:rsidR="000C0934" w:rsidRPr="00AA6AB4" w:rsidRDefault="000C0934" w:rsidP="000C0934">
      <w:pPr>
        <w:pStyle w:val="Bijschrift"/>
        <w:keepNext/>
        <w:spacing w:line="480" w:lineRule="auto"/>
        <w:rPr>
          <w:ins w:id="3" w:author="Azadeh" w:date="2018-01-19T09:17:00Z"/>
          <w:rFonts w:ascii="Times New Roman" w:hAnsi="Times New Roman" w:cs="Times New Roman"/>
          <w:color w:val="auto"/>
          <w:sz w:val="20"/>
          <w:lang w:val="en-GB"/>
        </w:rPr>
      </w:pPr>
      <w:ins w:id="4" w:author="Azadeh" w:date="2018-01-19T09:17:00Z">
        <w:r w:rsidRPr="00C64EBF">
          <w:rPr>
            <w:rFonts w:ascii="Times New Roman" w:hAnsi="Times New Roman" w:cs="Times New Roman"/>
            <w:color w:val="auto"/>
            <w:sz w:val="20"/>
            <w:lang w:val="en-GB"/>
          </w:rPr>
          <w:t>Table S</w:t>
        </w:r>
      </w:ins>
      <w:ins w:id="5" w:author="Azadeh" w:date="2018-01-19T09:26:00Z">
        <w:r w:rsidR="00CA4538" w:rsidRPr="00C64EBF">
          <w:rPr>
            <w:rFonts w:ascii="Times New Roman" w:hAnsi="Times New Roman" w:cs="Times New Roman"/>
            <w:color w:val="auto"/>
            <w:sz w:val="20"/>
            <w:lang w:val="en-GB"/>
          </w:rPr>
          <w:t>2</w:t>
        </w:r>
      </w:ins>
      <w:ins w:id="6" w:author="Azadeh" w:date="2018-01-19T09:17:00Z">
        <w:r w:rsidRPr="001E2833">
          <w:rPr>
            <w:rFonts w:ascii="Times New Roman" w:hAnsi="Times New Roman" w:cs="Times New Roman"/>
            <w:color w:val="auto"/>
            <w:sz w:val="20"/>
            <w:lang w:val="en-GB"/>
          </w:rPr>
          <w:t>. Study incentives</w:t>
        </w:r>
        <w:r>
          <w:rPr>
            <w:rFonts w:ascii="Times New Roman" w:hAnsi="Times New Roman" w:cs="Times New Roman"/>
            <w:color w:val="auto"/>
            <w:sz w:val="20"/>
            <w:lang w:val="en-GB"/>
          </w:rPr>
          <w:t xml:space="preserve"> and other airborne </w:t>
        </w:r>
        <w:r w:rsidRPr="00AA6AB4">
          <w:rPr>
            <w:rFonts w:ascii="Times New Roman" w:hAnsi="Times New Roman" w:cs="Times New Roman"/>
            <w:color w:val="auto"/>
            <w:sz w:val="20"/>
            <w:lang w:val="en-GB"/>
          </w:rPr>
          <w:t>exposures found to be associated with the outcome variables.</w:t>
        </w:r>
      </w:ins>
    </w:p>
    <w:tbl>
      <w:tblPr>
        <w:tblStyle w:val="Tabelraster"/>
        <w:tblpPr w:leftFromText="141" w:rightFromText="141" w:vertAnchor="text" w:horzAnchor="margin" w:tblpX="-1026" w:tblpY="60"/>
        <w:tblW w:w="10312" w:type="dxa"/>
        <w:tblLook w:val="04A0" w:firstRow="1" w:lastRow="0" w:firstColumn="1" w:lastColumn="0" w:noHBand="0" w:noVBand="1"/>
      </w:tblPr>
      <w:tblGrid>
        <w:gridCol w:w="1668"/>
        <w:gridCol w:w="8644"/>
      </w:tblGrid>
      <w:tr w:rsidR="000C0934" w:rsidRPr="004F033C" w:rsidTr="004F033C">
        <w:trPr>
          <w:ins w:id="7" w:author="Azadeh" w:date="2018-01-19T09:17:00Z"/>
        </w:trPr>
        <w:tc>
          <w:tcPr>
            <w:tcW w:w="1668" w:type="dxa"/>
            <w:vAlign w:val="bottom"/>
          </w:tcPr>
          <w:p w:rsidR="000C0934" w:rsidRPr="003D0457" w:rsidRDefault="000C0934" w:rsidP="004F033C">
            <w:pPr>
              <w:spacing w:line="480" w:lineRule="auto"/>
              <w:rPr>
                <w:ins w:id="8" w:author="Azadeh" w:date="2018-01-19T09:17:00Z"/>
                <w:rFonts w:ascii="Times New Roman" w:hAnsi="Times New Roman" w:cs="Times New Roman"/>
                <w:b/>
                <w:lang w:val="en-GB"/>
              </w:rPr>
            </w:pPr>
            <w:ins w:id="9" w:author="Azadeh" w:date="2018-01-19T09:17:00Z">
              <w:r w:rsidRPr="003D0457">
                <w:rPr>
                  <w:rFonts w:ascii="Times New Roman" w:hAnsi="Times New Roman" w:cs="Times New Roman"/>
                  <w:b/>
                  <w:lang w:val="en-GB"/>
                </w:rPr>
                <w:t>Study</w:t>
              </w:r>
            </w:ins>
          </w:p>
        </w:tc>
        <w:tc>
          <w:tcPr>
            <w:tcW w:w="8644" w:type="dxa"/>
            <w:vAlign w:val="bottom"/>
          </w:tcPr>
          <w:p w:rsidR="000C0934" w:rsidRPr="003D0457" w:rsidRDefault="000C0934" w:rsidP="004F033C">
            <w:pPr>
              <w:spacing w:line="480" w:lineRule="auto"/>
              <w:rPr>
                <w:ins w:id="10" w:author="Azadeh" w:date="2018-01-19T09:17:00Z"/>
                <w:rFonts w:ascii="Times New Roman" w:hAnsi="Times New Roman" w:cs="Times New Roman"/>
                <w:b/>
                <w:lang w:val="en-GB"/>
              </w:rPr>
            </w:pPr>
            <w:ins w:id="11" w:author="Azadeh" w:date="2018-01-19T09:17:00Z">
              <w:r w:rsidRPr="003D0457">
                <w:rPr>
                  <w:rFonts w:ascii="Times New Roman" w:hAnsi="Times New Roman" w:cs="Times New Roman"/>
                  <w:b/>
                  <w:lang w:val="en-GB"/>
                </w:rPr>
                <w:t>Study incentives and other exposures associated with outcome.</w:t>
              </w:r>
            </w:ins>
          </w:p>
        </w:tc>
      </w:tr>
      <w:tr w:rsidR="000C0934" w:rsidRPr="004F033C" w:rsidTr="004F033C">
        <w:trPr>
          <w:ins w:id="12" w:author="Azadeh" w:date="2018-01-19T09:17:00Z"/>
        </w:trPr>
        <w:tc>
          <w:tcPr>
            <w:tcW w:w="1668" w:type="dxa"/>
            <w:vAlign w:val="bottom"/>
          </w:tcPr>
          <w:p w:rsidR="000C0934" w:rsidRPr="00AA6AB4" w:rsidRDefault="000C0934" w:rsidP="004F033C">
            <w:pPr>
              <w:spacing w:line="480" w:lineRule="auto"/>
              <w:rPr>
                <w:ins w:id="13" w:author="Azadeh" w:date="2018-01-19T09:17:00Z"/>
                <w:rFonts w:ascii="Times New Roman" w:hAnsi="Times New Roman" w:cs="Times New Roman"/>
                <w:b/>
                <w:lang w:val="en-GB"/>
              </w:rPr>
            </w:pPr>
            <w:proofErr w:type="spellStart"/>
            <w:ins w:id="14" w:author="Azadeh" w:date="2018-01-19T09:17:00Z">
              <w:r w:rsidRPr="00AA6AB4">
                <w:rPr>
                  <w:rFonts w:ascii="Times New Roman" w:hAnsi="Times New Roman" w:cs="Times New Roman"/>
                  <w:b/>
                  <w:lang w:val="en-GB"/>
                </w:rPr>
                <w:t>Kateman</w:t>
              </w:r>
              <w:proofErr w:type="spellEnd"/>
              <w:r w:rsidRPr="00AA6AB4">
                <w:rPr>
                  <w:rFonts w:ascii="Times New Roman" w:hAnsi="Times New Roman" w:cs="Times New Roman"/>
                  <w:b/>
                  <w:lang w:val="en-GB"/>
                </w:rPr>
                <w:t xml:space="preserve"> et al. (1990)</w:t>
              </w:r>
            </w:ins>
          </w:p>
        </w:tc>
        <w:tc>
          <w:tcPr>
            <w:tcW w:w="8644" w:type="dxa"/>
            <w:vAlign w:val="bottom"/>
          </w:tcPr>
          <w:p w:rsidR="000C0934" w:rsidRPr="00AA6AB4" w:rsidRDefault="000C0934" w:rsidP="004F033C">
            <w:pPr>
              <w:spacing w:line="480" w:lineRule="auto"/>
              <w:rPr>
                <w:ins w:id="15" w:author="Azadeh" w:date="2018-01-19T09:17:00Z"/>
                <w:rFonts w:ascii="Times New Roman" w:hAnsi="Times New Roman" w:cs="Times New Roman"/>
                <w:lang w:val="en-GB"/>
              </w:rPr>
            </w:pPr>
            <w:ins w:id="16" w:author="Azadeh" w:date="2018-01-19T09:17:00Z">
              <w:r w:rsidRPr="00AA6AB4">
                <w:rPr>
                  <w:rFonts w:ascii="Times New Roman" w:hAnsi="Times New Roman" w:cs="Times New Roman"/>
                  <w:lang w:val="en-GB"/>
                </w:rPr>
                <w:t>This study was initiated after several cases of an influenza-like illness occurred among workers after working in an area with a specific cold-water spray humidifier.</w:t>
              </w:r>
            </w:ins>
          </w:p>
        </w:tc>
      </w:tr>
      <w:tr w:rsidR="000C0934" w:rsidRPr="004F033C" w:rsidTr="004F033C">
        <w:trPr>
          <w:ins w:id="17" w:author="Azadeh" w:date="2018-01-19T09:17:00Z"/>
        </w:trPr>
        <w:tc>
          <w:tcPr>
            <w:tcW w:w="1668" w:type="dxa"/>
            <w:vAlign w:val="bottom"/>
          </w:tcPr>
          <w:p w:rsidR="000C0934" w:rsidRPr="00AA6AB4" w:rsidRDefault="000C0934" w:rsidP="004F033C">
            <w:pPr>
              <w:spacing w:line="480" w:lineRule="auto"/>
              <w:rPr>
                <w:ins w:id="18" w:author="Azadeh" w:date="2018-01-19T09:17:00Z"/>
                <w:rFonts w:ascii="Times New Roman" w:hAnsi="Times New Roman" w:cs="Times New Roman"/>
                <w:b/>
                <w:lang w:val="en-GB"/>
              </w:rPr>
            </w:pPr>
            <w:proofErr w:type="spellStart"/>
            <w:ins w:id="19" w:author="Azadeh" w:date="2018-01-19T09:17:00Z">
              <w:r w:rsidRPr="00AA6AB4">
                <w:rPr>
                  <w:rFonts w:ascii="Times New Roman" w:hAnsi="Times New Roman" w:cs="Times New Roman"/>
                  <w:b/>
                  <w:lang w:val="en-GB"/>
                </w:rPr>
                <w:t>Dahlqvist</w:t>
              </w:r>
              <w:proofErr w:type="spellEnd"/>
              <w:r w:rsidRPr="00AA6AB4">
                <w:rPr>
                  <w:rFonts w:ascii="Times New Roman" w:hAnsi="Times New Roman" w:cs="Times New Roman"/>
                  <w:b/>
                  <w:lang w:val="en-GB"/>
                </w:rPr>
                <w:t xml:space="preserve"> et al. (1992)</w:t>
              </w:r>
            </w:ins>
          </w:p>
        </w:tc>
        <w:tc>
          <w:tcPr>
            <w:tcW w:w="8644" w:type="dxa"/>
            <w:vAlign w:val="bottom"/>
          </w:tcPr>
          <w:p w:rsidR="000C0934" w:rsidRPr="00AA6AB4" w:rsidRDefault="000C0934" w:rsidP="004F033C">
            <w:pPr>
              <w:spacing w:line="480" w:lineRule="auto"/>
              <w:rPr>
                <w:ins w:id="20" w:author="Azadeh" w:date="2018-01-19T09:17:00Z"/>
                <w:rFonts w:ascii="Times New Roman" w:hAnsi="Times New Roman" w:cs="Times New Roman"/>
                <w:lang w:val="en-GB"/>
              </w:rPr>
            </w:pPr>
            <w:ins w:id="21" w:author="Azadeh" w:date="2018-01-19T09:17:00Z">
              <w:r w:rsidRPr="00AA6AB4">
                <w:rPr>
                  <w:rFonts w:ascii="Times New Roman" w:hAnsi="Times New Roman" w:cs="Times New Roman"/>
                  <w:lang w:val="en-GB"/>
                </w:rPr>
                <w:t xml:space="preserve">This study focussed on effects of exposure to moulds and significant findings were found among the subjects proven to be sensitive to moulds (precipitating antibodies positive). </w:t>
              </w:r>
            </w:ins>
          </w:p>
        </w:tc>
      </w:tr>
      <w:tr w:rsidR="000C0934" w:rsidRPr="004F033C" w:rsidTr="004F033C">
        <w:trPr>
          <w:ins w:id="22" w:author="Azadeh" w:date="2018-01-19T09:17:00Z"/>
        </w:trPr>
        <w:tc>
          <w:tcPr>
            <w:tcW w:w="1668" w:type="dxa"/>
            <w:vAlign w:val="bottom"/>
          </w:tcPr>
          <w:p w:rsidR="000C0934" w:rsidRPr="00AA6AB4" w:rsidRDefault="000C0934" w:rsidP="004F033C">
            <w:pPr>
              <w:spacing w:line="480" w:lineRule="auto"/>
              <w:rPr>
                <w:ins w:id="23" w:author="Azadeh" w:date="2018-01-19T09:17:00Z"/>
                <w:rFonts w:ascii="Times New Roman" w:hAnsi="Times New Roman" w:cs="Times New Roman"/>
                <w:b/>
                <w:lang w:val="en-GB"/>
              </w:rPr>
            </w:pPr>
            <w:proofErr w:type="spellStart"/>
            <w:ins w:id="24" w:author="Azadeh" w:date="2018-01-19T09:17:00Z">
              <w:r w:rsidRPr="00AA6AB4">
                <w:rPr>
                  <w:rFonts w:ascii="Times New Roman" w:hAnsi="Times New Roman" w:cs="Times New Roman"/>
                  <w:b/>
                  <w:lang w:val="en-GB"/>
                </w:rPr>
                <w:t>Sprince</w:t>
              </w:r>
              <w:proofErr w:type="spellEnd"/>
              <w:r w:rsidRPr="00AA6AB4">
                <w:rPr>
                  <w:rFonts w:ascii="Times New Roman" w:hAnsi="Times New Roman" w:cs="Times New Roman"/>
                  <w:b/>
                  <w:lang w:val="en-GB"/>
                </w:rPr>
                <w:t xml:space="preserve"> et al. (1997)</w:t>
              </w:r>
            </w:ins>
          </w:p>
        </w:tc>
        <w:tc>
          <w:tcPr>
            <w:tcW w:w="8644" w:type="dxa"/>
            <w:vAlign w:val="bottom"/>
          </w:tcPr>
          <w:p w:rsidR="000C0934" w:rsidRPr="00AA6AB4" w:rsidRDefault="000C0934" w:rsidP="004F033C">
            <w:pPr>
              <w:spacing w:line="480" w:lineRule="auto"/>
              <w:rPr>
                <w:ins w:id="25" w:author="Azadeh" w:date="2018-01-19T09:17:00Z"/>
                <w:rFonts w:ascii="Times New Roman" w:hAnsi="Times New Roman" w:cs="Times New Roman"/>
                <w:lang w:val="en-GB"/>
              </w:rPr>
            </w:pPr>
            <w:ins w:id="26" w:author="Azadeh" w:date="2018-01-19T09:17:00Z">
              <w:r w:rsidRPr="00AA6AB4">
                <w:rPr>
                  <w:rFonts w:ascii="Times New Roman" w:hAnsi="Times New Roman" w:cs="Times New Roman"/>
                  <w:lang w:val="en-GB"/>
                </w:rPr>
                <w:t>Significant exposure</w:t>
              </w:r>
              <w:r>
                <w:rPr>
                  <w:rFonts w:ascii="Times New Roman" w:hAnsi="Times New Roman" w:cs="Times New Roman"/>
                  <w:lang w:val="en-GB"/>
                </w:rPr>
                <w:t>-</w:t>
              </w:r>
              <w:r w:rsidRPr="00AA6AB4">
                <w:rPr>
                  <w:rFonts w:ascii="Times New Roman" w:hAnsi="Times New Roman" w:cs="Times New Roman"/>
                  <w:lang w:val="en-GB"/>
                </w:rPr>
                <w:t xml:space="preserve">response relationships were found between respiratory symptoms and total aerosol, </w:t>
              </w:r>
              <w:proofErr w:type="spellStart"/>
              <w:r w:rsidRPr="00AA6AB4">
                <w:rPr>
                  <w:rFonts w:ascii="Times New Roman" w:hAnsi="Times New Roman" w:cs="Times New Roman"/>
                  <w:lang w:val="en-GB"/>
                </w:rPr>
                <w:t>culturable</w:t>
              </w:r>
              <w:proofErr w:type="spellEnd"/>
              <w:r w:rsidRPr="00AA6AB4">
                <w:rPr>
                  <w:rFonts w:ascii="Times New Roman" w:hAnsi="Times New Roman" w:cs="Times New Roman"/>
                  <w:lang w:val="en-GB"/>
                </w:rPr>
                <w:t xml:space="preserve"> fungi and bacteria.</w:t>
              </w:r>
            </w:ins>
          </w:p>
        </w:tc>
      </w:tr>
      <w:tr w:rsidR="000C0934" w:rsidRPr="00AA6AB4" w:rsidTr="004F033C">
        <w:trPr>
          <w:ins w:id="27" w:author="Azadeh" w:date="2018-01-19T09:17:00Z"/>
        </w:trPr>
        <w:tc>
          <w:tcPr>
            <w:tcW w:w="1668" w:type="dxa"/>
            <w:vAlign w:val="bottom"/>
          </w:tcPr>
          <w:p w:rsidR="000C0934" w:rsidRPr="00AA6AB4" w:rsidRDefault="000C0934" w:rsidP="004F033C">
            <w:pPr>
              <w:spacing w:line="480" w:lineRule="auto"/>
              <w:rPr>
                <w:ins w:id="28" w:author="Azadeh" w:date="2018-01-19T09:17:00Z"/>
                <w:rFonts w:ascii="Times New Roman" w:hAnsi="Times New Roman" w:cs="Times New Roman"/>
                <w:b/>
                <w:lang w:val="en-GB"/>
              </w:rPr>
            </w:pPr>
            <w:ins w:id="29" w:author="Azadeh" w:date="2018-01-19T09:17:00Z">
              <w:r w:rsidRPr="00AA6AB4">
                <w:rPr>
                  <w:rFonts w:ascii="Times New Roman" w:hAnsi="Times New Roman" w:cs="Times New Roman"/>
                  <w:b/>
                  <w:lang w:val="en-GB"/>
                </w:rPr>
                <w:t>Mahar et al. (2002)</w:t>
              </w:r>
            </w:ins>
          </w:p>
        </w:tc>
        <w:tc>
          <w:tcPr>
            <w:tcW w:w="8644" w:type="dxa"/>
            <w:vAlign w:val="bottom"/>
          </w:tcPr>
          <w:p w:rsidR="000C0934" w:rsidRPr="00AA6AB4" w:rsidRDefault="000C0934" w:rsidP="004F033C">
            <w:pPr>
              <w:spacing w:line="480" w:lineRule="auto"/>
              <w:rPr>
                <w:ins w:id="30" w:author="Azadeh" w:date="2018-01-19T09:17:00Z"/>
                <w:rFonts w:ascii="Times New Roman" w:hAnsi="Times New Roman" w:cs="Times New Roman"/>
                <w:lang w:val="en-GB"/>
              </w:rPr>
            </w:pPr>
            <w:ins w:id="31" w:author="Azadeh" w:date="2018-01-19T09:17:00Z">
              <w:r w:rsidRPr="00AA6AB4">
                <w:rPr>
                  <w:rFonts w:ascii="Times New Roman" w:hAnsi="Times New Roman" w:cs="Times New Roman"/>
                  <w:lang w:val="en-GB"/>
                </w:rPr>
                <w:t>Concerns about the health impact of processing solid waste into refuse-derived fuel led to a health records study in 1995. This study represents continuation of the earlier study in 1995.</w:t>
              </w:r>
            </w:ins>
          </w:p>
        </w:tc>
      </w:tr>
      <w:tr w:rsidR="000C0934" w:rsidRPr="004F033C" w:rsidTr="004F033C">
        <w:trPr>
          <w:ins w:id="32" w:author="Azadeh" w:date="2018-01-19T09:17:00Z"/>
        </w:trPr>
        <w:tc>
          <w:tcPr>
            <w:tcW w:w="1668" w:type="dxa"/>
            <w:vAlign w:val="bottom"/>
          </w:tcPr>
          <w:p w:rsidR="000C0934" w:rsidRPr="00AA6AB4" w:rsidRDefault="000C0934" w:rsidP="004F033C">
            <w:pPr>
              <w:spacing w:line="480" w:lineRule="auto"/>
              <w:rPr>
                <w:ins w:id="33" w:author="Azadeh" w:date="2018-01-19T09:17:00Z"/>
                <w:rFonts w:ascii="Times New Roman" w:hAnsi="Times New Roman" w:cs="Times New Roman"/>
                <w:b/>
                <w:lang w:val="en-GB"/>
              </w:rPr>
            </w:pPr>
            <w:ins w:id="34" w:author="Azadeh" w:date="2018-01-19T09:17:00Z">
              <w:r w:rsidRPr="00AA6AB4">
                <w:rPr>
                  <w:rFonts w:ascii="Times New Roman" w:hAnsi="Times New Roman" w:cs="Times New Roman"/>
                  <w:b/>
                  <w:lang w:val="en-GB"/>
                </w:rPr>
                <w:t>Heldal et al. (2004)</w:t>
              </w:r>
            </w:ins>
          </w:p>
        </w:tc>
        <w:tc>
          <w:tcPr>
            <w:tcW w:w="8644" w:type="dxa"/>
            <w:vAlign w:val="bottom"/>
          </w:tcPr>
          <w:p w:rsidR="000C0934" w:rsidRPr="00AA6AB4" w:rsidRDefault="000C0934" w:rsidP="004F033C">
            <w:pPr>
              <w:spacing w:line="480" w:lineRule="auto"/>
              <w:rPr>
                <w:ins w:id="35" w:author="Azadeh" w:date="2018-01-19T09:17:00Z"/>
                <w:rFonts w:ascii="Times New Roman" w:hAnsi="Times New Roman" w:cs="Times New Roman"/>
                <w:lang w:val="en-GB"/>
              </w:rPr>
            </w:pPr>
            <w:ins w:id="36" w:author="Azadeh" w:date="2018-01-19T09:17:00Z">
              <w:r w:rsidRPr="00AA6AB4">
                <w:rPr>
                  <w:rFonts w:ascii="Times New Roman" w:hAnsi="Times New Roman" w:cs="Times New Roman"/>
                  <w:lang w:val="en-GB"/>
                </w:rPr>
                <w:t xml:space="preserve">A significant association between exposure to fungal spores and cough was found. </w:t>
              </w:r>
            </w:ins>
          </w:p>
        </w:tc>
      </w:tr>
      <w:tr w:rsidR="000C0934" w:rsidRPr="004F033C" w:rsidTr="004F033C">
        <w:trPr>
          <w:ins w:id="37" w:author="Azadeh" w:date="2018-01-19T09:17:00Z"/>
        </w:trPr>
        <w:tc>
          <w:tcPr>
            <w:tcW w:w="1668" w:type="dxa"/>
            <w:vAlign w:val="bottom"/>
          </w:tcPr>
          <w:p w:rsidR="000C0934" w:rsidRPr="00AA6AB4" w:rsidRDefault="000C0934" w:rsidP="004F033C">
            <w:pPr>
              <w:spacing w:line="480" w:lineRule="auto"/>
              <w:rPr>
                <w:ins w:id="38" w:author="Azadeh" w:date="2018-01-19T09:17:00Z"/>
                <w:rFonts w:ascii="Times New Roman" w:hAnsi="Times New Roman" w:cs="Times New Roman"/>
                <w:b/>
                <w:lang w:val="en-GB"/>
              </w:rPr>
            </w:pPr>
            <w:proofErr w:type="spellStart"/>
            <w:ins w:id="39" w:author="Azadeh" w:date="2018-01-19T09:17:00Z">
              <w:r w:rsidRPr="00AA6AB4">
                <w:rPr>
                  <w:rFonts w:ascii="Times New Roman" w:hAnsi="Times New Roman" w:cs="Times New Roman"/>
                  <w:b/>
                  <w:lang w:val="en-GB"/>
                </w:rPr>
                <w:t>Sigsgaard</w:t>
              </w:r>
              <w:proofErr w:type="spellEnd"/>
              <w:r w:rsidRPr="00AA6AB4">
                <w:rPr>
                  <w:rFonts w:ascii="Times New Roman" w:hAnsi="Times New Roman" w:cs="Times New Roman"/>
                  <w:b/>
                  <w:lang w:val="en-GB"/>
                </w:rPr>
                <w:t xml:space="preserve"> et al. (2004)</w:t>
              </w:r>
            </w:ins>
          </w:p>
        </w:tc>
        <w:tc>
          <w:tcPr>
            <w:tcW w:w="8644" w:type="dxa"/>
            <w:vAlign w:val="bottom"/>
          </w:tcPr>
          <w:p w:rsidR="000C0934" w:rsidRPr="00AA6AB4" w:rsidRDefault="000C0934" w:rsidP="004F033C">
            <w:pPr>
              <w:spacing w:line="480" w:lineRule="auto"/>
              <w:rPr>
                <w:ins w:id="40" w:author="Azadeh" w:date="2018-01-19T09:17:00Z"/>
                <w:rFonts w:ascii="Times New Roman" w:hAnsi="Times New Roman" w:cs="Times New Roman"/>
                <w:lang w:val="en-GB"/>
              </w:rPr>
            </w:pPr>
            <w:ins w:id="41" w:author="Azadeh" w:date="2018-01-19T09:17:00Z">
              <w:r w:rsidRPr="00AA6AB4">
                <w:rPr>
                  <w:rFonts w:ascii="Times New Roman" w:hAnsi="Times New Roman" w:cs="Times New Roman"/>
                  <w:lang w:val="en-GB"/>
                </w:rPr>
                <w:t>Workers in this plant suffered from a range of respiratory symptoms after changing to recycled paper. In 1994, evidence was found that symptoms were related to endotoxin exposure in a dose-dependent manner.</w:t>
              </w:r>
            </w:ins>
          </w:p>
        </w:tc>
      </w:tr>
      <w:tr w:rsidR="000C0934" w:rsidRPr="004F033C" w:rsidTr="004F033C">
        <w:trPr>
          <w:ins w:id="42" w:author="Azadeh" w:date="2018-01-19T09:17:00Z"/>
        </w:trPr>
        <w:tc>
          <w:tcPr>
            <w:tcW w:w="1668" w:type="dxa"/>
            <w:vAlign w:val="bottom"/>
          </w:tcPr>
          <w:p w:rsidR="000C0934" w:rsidRPr="00AA6AB4" w:rsidRDefault="000C0934" w:rsidP="004F033C">
            <w:pPr>
              <w:spacing w:line="480" w:lineRule="auto"/>
              <w:rPr>
                <w:ins w:id="43" w:author="Azadeh" w:date="2018-01-19T09:17:00Z"/>
                <w:rFonts w:ascii="Times New Roman" w:hAnsi="Times New Roman" w:cs="Times New Roman"/>
                <w:b/>
                <w:lang w:val="en-GB"/>
              </w:rPr>
            </w:pPr>
            <w:proofErr w:type="spellStart"/>
            <w:ins w:id="44" w:author="Azadeh" w:date="2018-01-19T09:17:00Z">
              <w:r w:rsidRPr="00AA6AB4">
                <w:rPr>
                  <w:rFonts w:ascii="Times New Roman" w:hAnsi="Times New Roman" w:cs="Times New Roman"/>
                  <w:b/>
                  <w:lang w:val="en-GB"/>
                </w:rPr>
                <w:t>Rabinovitch</w:t>
              </w:r>
              <w:proofErr w:type="spellEnd"/>
              <w:r w:rsidRPr="00AA6AB4">
                <w:rPr>
                  <w:rFonts w:ascii="Times New Roman" w:hAnsi="Times New Roman" w:cs="Times New Roman"/>
                  <w:b/>
                  <w:lang w:val="en-GB"/>
                </w:rPr>
                <w:t xml:space="preserve"> et al. (2005)</w:t>
              </w:r>
            </w:ins>
          </w:p>
        </w:tc>
        <w:tc>
          <w:tcPr>
            <w:tcW w:w="8644" w:type="dxa"/>
            <w:vAlign w:val="bottom"/>
          </w:tcPr>
          <w:p w:rsidR="000C0934" w:rsidRPr="00AA6AB4" w:rsidRDefault="000C0934" w:rsidP="004F033C">
            <w:pPr>
              <w:spacing w:line="480" w:lineRule="auto"/>
              <w:rPr>
                <w:ins w:id="45" w:author="Azadeh" w:date="2018-01-19T09:17:00Z"/>
                <w:rFonts w:ascii="Times New Roman" w:hAnsi="Times New Roman" w:cs="Times New Roman"/>
                <w:lang w:val="en-GB"/>
              </w:rPr>
            </w:pPr>
            <w:ins w:id="46" w:author="Azadeh" w:date="2018-01-19T09:17:00Z">
              <w:r w:rsidRPr="00AA6AB4">
                <w:rPr>
                  <w:rFonts w:ascii="Times New Roman" w:hAnsi="Times New Roman" w:cs="Times New Roman"/>
                  <w:lang w:val="en-GB"/>
                </w:rPr>
                <w:t>Measurements were performed at a school for children with significant asthma that interferes with regular school attendance and progress.</w:t>
              </w:r>
            </w:ins>
          </w:p>
        </w:tc>
      </w:tr>
      <w:tr w:rsidR="000C0934" w:rsidRPr="004F033C" w:rsidTr="004F033C">
        <w:trPr>
          <w:ins w:id="47" w:author="Azadeh" w:date="2018-01-19T09:17:00Z"/>
        </w:trPr>
        <w:tc>
          <w:tcPr>
            <w:tcW w:w="1668" w:type="dxa"/>
            <w:vAlign w:val="bottom"/>
          </w:tcPr>
          <w:p w:rsidR="000C0934" w:rsidRPr="00AA6AB4" w:rsidRDefault="000C0934" w:rsidP="004F033C">
            <w:pPr>
              <w:spacing w:line="480" w:lineRule="auto"/>
              <w:rPr>
                <w:ins w:id="48" w:author="Azadeh" w:date="2018-01-19T09:17:00Z"/>
                <w:rFonts w:ascii="Times New Roman" w:hAnsi="Times New Roman" w:cs="Times New Roman"/>
                <w:b/>
                <w:lang w:val="en-GB"/>
              </w:rPr>
            </w:pPr>
            <w:proofErr w:type="spellStart"/>
            <w:ins w:id="49" w:author="Azadeh" w:date="2018-01-19T09:17:00Z">
              <w:r w:rsidRPr="00AA6AB4">
                <w:rPr>
                  <w:rFonts w:ascii="Times New Roman" w:hAnsi="Times New Roman" w:cs="Times New Roman"/>
                  <w:b/>
                  <w:lang w:val="en-GB"/>
                </w:rPr>
                <w:t>Rusca</w:t>
              </w:r>
              <w:proofErr w:type="spellEnd"/>
              <w:r w:rsidRPr="00AA6AB4">
                <w:rPr>
                  <w:rFonts w:ascii="Times New Roman" w:hAnsi="Times New Roman" w:cs="Times New Roman"/>
                  <w:b/>
                  <w:lang w:val="en-GB"/>
                </w:rPr>
                <w:t xml:space="preserve"> et al. (2008)</w:t>
              </w:r>
            </w:ins>
          </w:p>
        </w:tc>
        <w:tc>
          <w:tcPr>
            <w:tcW w:w="8644" w:type="dxa"/>
            <w:vAlign w:val="bottom"/>
          </w:tcPr>
          <w:p w:rsidR="000C0934" w:rsidRPr="00AA6AB4" w:rsidRDefault="000C0934" w:rsidP="004F033C">
            <w:pPr>
              <w:spacing w:line="480" w:lineRule="auto"/>
              <w:rPr>
                <w:ins w:id="50" w:author="Azadeh" w:date="2018-01-19T09:17:00Z"/>
                <w:rFonts w:ascii="Times New Roman" w:hAnsi="Times New Roman" w:cs="Times New Roman"/>
                <w:lang w:val="en-GB"/>
              </w:rPr>
            </w:pPr>
            <w:ins w:id="51" w:author="Azadeh" w:date="2018-01-19T09:17:00Z">
              <w:r w:rsidRPr="00AA6AB4">
                <w:rPr>
                  <w:rFonts w:ascii="Times New Roman" w:hAnsi="Times New Roman" w:cs="Times New Roman"/>
                  <w:lang w:val="en-GB"/>
                </w:rPr>
                <w:t>The analysis of the association between prevalence of self-reported bronchial syndrome and airborne fungi concentration revealed a strong positive dose-response relationship.</w:t>
              </w:r>
            </w:ins>
          </w:p>
        </w:tc>
      </w:tr>
      <w:tr w:rsidR="000C0934" w:rsidRPr="00AA6AB4" w:rsidTr="004F033C">
        <w:trPr>
          <w:ins w:id="52" w:author="Azadeh" w:date="2018-01-19T09:17:00Z"/>
        </w:trPr>
        <w:tc>
          <w:tcPr>
            <w:tcW w:w="1668" w:type="dxa"/>
            <w:vAlign w:val="bottom"/>
          </w:tcPr>
          <w:p w:rsidR="000C0934" w:rsidRPr="00AA6AB4" w:rsidRDefault="000C0934" w:rsidP="004F033C">
            <w:pPr>
              <w:spacing w:line="480" w:lineRule="auto"/>
              <w:rPr>
                <w:ins w:id="53" w:author="Azadeh" w:date="2018-01-19T09:17:00Z"/>
                <w:rFonts w:ascii="Times New Roman" w:hAnsi="Times New Roman" w:cs="Times New Roman"/>
                <w:b/>
                <w:lang w:val="en-GB"/>
              </w:rPr>
            </w:pPr>
            <w:ins w:id="54" w:author="Azadeh" w:date="2018-01-19T09:17:00Z">
              <w:r w:rsidRPr="00AA6AB4">
                <w:rPr>
                  <w:rFonts w:ascii="Times New Roman" w:hAnsi="Times New Roman" w:cs="Times New Roman"/>
                  <w:b/>
                  <w:lang w:val="en-GB"/>
                </w:rPr>
                <w:t>Dang et al. (2010)</w:t>
              </w:r>
            </w:ins>
          </w:p>
        </w:tc>
        <w:tc>
          <w:tcPr>
            <w:tcW w:w="8644" w:type="dxa"/>
            <w:vAlign w:val="bottom"/>
          </w:tcPr>
          <w:p w:rsidR="000C0934" w:rsidRPr="00AA6AB4" w:rsidRDefault="000C0934" w:rsidP="004F033C">
            <w:pPr>
              <w:spacing w:line="480" w:lineRule="auto"/>
              <w:rPr>
                <w:ins w:id="55" w:author="Azadeh" w:date="2018-01-19T09:17:00Z"/>
                <w:rFonts w:ascii="Times New Roman" w:hAnsi="Times New Roman" w:cs="Times New Roman"/>
                <w:lang w:val="en-GB"/>
              </w:rPr>
            </w:pPr>
            <w:ins w:id="56" w:author="Azadeh" w:date="2018-01-19T09:17:00Z">
              <w:r w:rsidRPr="00AA6AB4">
                <w:rPr>
                  <w:rFonts w:ascii="Times New Roman" w:hAnsi="Times New Roman" w:cs="Times New Roman"/>
                  <w:lang w:val="en-GB"/>
                </w:rPr>
                <w:t xml:space="preserve">After opening of this waterpark, eye and respiratory irritation symptoms were increasingly reported. Suspicion of </w:t>
              </w:r>
              <w:proofErr w:type="spellStart"/>
              <w:r w:rsidRPr="00AA6AB4">
                <w:rPr>
                  <w:rFonts w:ascii="Times New Roman" w:hAnsi="Times New Roman" w:cs="Times New Roman"/>
                  <w:lang w:val="en-GB"/>
                </w:rPr>
                <w:t>trichloramine</w:t>
              </w:r>
              <w:proofErr w:type="spellEnd"/>
              <w:r w:rsidRPr="00AA6AB4">
                <w:rPr>
                  <w:rFonts w:ascii="Times New Roman" w:hAnsi="Times New Roman" w:cs="Times New Roman"/>
                  <w:lang w:val="en-GB"/>
                </w:rPr>
                <w:t xml:space="preserve"> and endotoxin as a cause.</w:t>
              </w:r>
            </w:ins>
          </w:p>
        </w:tc>
      </w:tr>
      <w:tr w:rsidR="000C0934" w:rsidRPr="004F033C" w:rsidTr="004F033C">
        <w:trPr>
          <w:ins w:id="57" w:author="Azadeh" w:date="2018-01-19T09:17:00Z"/>
        </w:trPr>
        <w:tc>
          <w:tcPr>
            <w:tcW w:w="1668" w:type="dxa"/>
            <w:vAlign w:val="bottom"/>
          </w:tcPr>
          <w:p w:rsidR="000C0934" w:rsidRPr="00AA6AB4" w:rsidRDefault="000C0934" w:rsidP="004F033C">
            <w:pPr>
              <w:spacing w:line="480" w:lineRule="auto"/>
              <w:rPr>
                <w:ins w:id="58" w:author="Azadeh" w:date="2018-01-19T09:17:00Z"/>
                <w:rFonts w:ascii="Times New Roman" w:hAnsi="Times New Roman" w:cs="Times New Roman"/>
                <w:b/>
                <w:lang w:val="en-GB"/>
              </w:rPr>
            </w:pPr>
            <w:ins w:id="59" w:author="Azadeh" w:date="2018-01-19T09:17:00Z">
              <w:r w:rsidRPr="00AA6AB4">
                <w:rPr>
                  <w:rFonts w:ascii="Times New Roman" w:hAnsi="Times New Roman" w:cs="Times New Roman"/>
                  <w:b/>
                  <w:lang w:val="en-GB"/>
                </w:rPr>
                <w:t>Heldal et al. (2015)</w:t>
              </w:r>
            </w:ins>
          </w:p>
        </w:tc>
        <w:tc>
          <w:tcPr>
            <w:tcW w:w="8644" w:type="dxa"/>
            <w:vAlign w:val="bottom"/>
          </w:tcPr>
          <w:p w:rsidR="000C0934" w:rsidRPr="00AA6AB4" w:rsidRDefault="000C0934" w:rsidP="004F033C">
            <w:pPr>
              <w:spacing w:line="480" w:lineRule="auto"/>
              <w:rPr>
                <w:ins w:id="60" w:author="Azadeh" w:date="2018-01-19T09:17:00Z"/>
                <w:rFonts w:ascii="Times New Roman" w:hAnsi="Times New Roman" w:cs="Times New Roman"/>
                <w:lang w:val="en-GB"/>
              </w:rPr>
            </w:pPr>
            <w:ins w:id="61" w:author="Azadeh" w:date="2018-01-19T09:17:00Z">
              <w:r w:rsidRPr="00AA6AB4">
                <w:rPr>
                  <w:rFonts w:ascii="Times New Roman" w:hAnsi="Times New Roman" w:cs="Times New Roman"/>
                  <w:lang w:val="en-GB"/>
                </w:rPr>
                <w:t xml:space="preserve">Significant associations between exposure to </w:t>
              </w:r>
              <w:proofErr w:type="spellStart"/>
              <w:r w:rsidRPr="00AA6AB4">
                <w:rPr>
                  <w:rFonts w:ascii="Times New Roman" w:hAnsi="Times New Roman" w:cs="Times New Roman"/>
                  <w:lang w:val="en-GB"/>
                </w:rPr>
                <w:t>actinomycetes</w:t>
              </w:r>
              <w:proofErr w:type="spellEnd"/>
              <w:r w:rsidRPr="00AA6AB4">
                <w:rPr>
                  <w:rFonts w:ascii="Times New Roman" w:hAnsi="Times New Roman" w:cs="Times New Roman"/>
                  <w:lang w:val="en-GB"/>
                </w:rPr>
                <w:t xml:space="preserve"> and work-related nasal and cough symptoms and lung function decline was found. </w:t>
              </w:r>
            </w:ins>
          </w:p>
        </w:tc>
      </w:tr>
    </w:tbl>
    <w:p w:rsidR="000C0934" w:rsidRDefault="000C0934">
      <w:pPr>
        <w:rPr>
          <w:ins w:id="62" w:author="Azadeh" w:date="2018-01-19T09:16:00Z"/>
          <w:rStyle w:val="Zwaar"/>
          <w:rFonts w:ascii="Times New Roman" w:eastAsiaTheme="majorEastAsia" w:hAnsi="Times New Roman" w:cs="Times New Roman"/>
          <w:sz w:val="28"/>
          <w:szCs w:val="28"/>
          <w:lang w:val="en-GB"/>
        </w:rPr>
      </w:pPr>
      <w:ins w:id="63" w:author="Azadeh" w:date="2018-01-19T09:17:00Z">
        <w:r>
          <w:rPr>
            <w:rFonts w:ascii="Times New Roman" w:hAnsi="Times New Roman" w:cs="Times New Roman"/>
            <w:i/>
            <w:lang w:val="en-GB"/>
          </w:rPr>
          <w:lastRenderedPageBreak/>
          <w:br/>
        </w:r>
      </w:ins>
      <w:ins w:id="64" w:author="Azadeh" w:date="2018-01-19T09:16:00Z">
        <w:r>
          <w:rPr>
            <w:rStyle w:val="Zwaar"/>
            <w:rFonts w:ascii="Times New Roman" w:eastAsiaTheme="majorEastAsia" w:hAnsi="Times New Roman" w:cs="Times New Roman"/>
            <w:sz w:val="28"/>
            <w:szCs w:val="28"/>
            <w:lang w:val="en-GB"/>
          </w:rPr>
          <w:br w:type="page"/>
        </w:r>
      </w:ins>
    </w:p>
    <w:p w:rsidR="00A553B8" w:rsidRPr="00AA6AB4" w:rsidRDefault="00A553B8" w:rsidP="00A553B8">
      <w:pPr>
        <w:spacing w:line="480" w:lineRule="auto"/>
        <w:rPr>
          <w:rFonts w:ascii="Times New Roman" w:hAnsi="Times New Roman" w:cs="Times New Roman"/>
          <w:lang w:val="en-GB"/>
        </w:rPr>
        <w:sectPr w:rsidR="00A553B8" w:rsidRPr="00AA6AB4" w:rsidSect="00316225">
          <w:pgSz w:w="11906" w:h="16838"/>
          <w:pgMar w:top="1418" w:right="1418" w:bottom="1418" w:left="1418" w:header="709" w:footer="709" w:gutter="0"/>
          <w:cols w:space="708"/>
          <w:docGrid w:linePitch="360"/>
        </w:sectPr>
      </w:pPr>
    </w:p>
    <w:p w:rsidR="00A553B8" w:rsidRPr="00AA6AB4" w:rsidRDefault="00A553B8" w:rsidP="00A553B8">
      <w:pPr>
        <w:pStyle w:val="Kop1"/>
        <w:spacing w:line="480" w:lineRule="auto"/>
        <w:rPr>
          <w:rStyle w:val="Zwaar"/>
          <w:rFonts w:ascii="Times New Roman" w:hAnsi="Times New Roman" w:cs="Times New Roman"/>
          <w:b/>
          <w:color w:val="auto"/>
          <w:lang w:val="en-GB"/>
        </w:rPr>
      </w:pPr>
      <w:r w:rsidRPr="00AA6AB4">
        <w:rPr>
          <w:rStyle w:val="Zwaar"/>
          <w:rFonts w:ascii="Times New Roman" w:hAnsi="Times New Roman" w:cs="Times New Roman"/>
          <w:color w:val="auto"/>
          <w:lang w:val="en-GB"/>
        </w:rPr>
        <w:lastRenderedPageBreak/>
        <w:t xml:space="preserve">Supplement </w:t>
      </w:r>
      <w:del w:id="65" w:author="Azadeh" w:date="2018-01-19T09:20:00Z">
        <w:r w:rsidRPr="00AA6AB4" w:rsidDel="000C0934">
          <w:rPr>
            <w:rStyle w:val="Zwaar"/>
            <w:rFonts w:ascii="Times New Roman" w:hAnsi="Times New Roman" w:cs="Times New Roman"/>
            <w:color w:val="auto"/>
            <w:lang w:val="en-GB"/>
          </w:rPr>
          <w:delText>2</w:delText>
        </w:r>
      </w:del>
      <w:ins w:id="66" w:author="Azadeh" w:date="2018-01-19T09:20:00Z">
        <w:r w:rsidR="000C0934">
          <w:rPr>
            <w:rStyle w:val="Zwaar"/>
            <w:rFonts w:ascii="Times New Roman" w:hAnsi="Times New Roman" w:cs="Times New Roman"/>
            <w:color w:val="auto"/>
            <w:lang w:val="en-GB"/>
          </w:rPr>
          <w:t>3</w:t>
        </w:r>
      </w:ins>
      <w:r w:rsidRPr="00AA6AB4">
        <w:rPr>
          <w:rStyle w:val="Zwaar"/>
          <w:rFonts w:ascii="Times New Roman" w:hAnsi="Times New Roman" w:cs="Times New Roman"/>
          <w:color w:val="auto"/>
          <w:lang w:val="en-GB"/>
        </w:rPr>
        <w:t>: Quality Assessment of included studies</w:t>
      </w:r>
    </w:p>
    <w:p w:rsidR="00A553B8" w:rsidRPr="00AA6AB4" w:rsidRDefault="00A553B8" w:rsidP="00A553B8">
      <w:pPr>
        <w:pStyle w:val="Bijschrift"/>
        <w:keepNext/>
        <w:spacing w:line="480" w:lineRule="auto"/>
        <w:rPr>
          <w:rFonts w:ascii="Times New Roman" w:hAnsi="Times New Roman" w:cs="Times New Roman"/>
          <w:color w:val="auto"/>
          <w:sz w:val="20"/>
          <w:lang w:val="en-GB"/>
        </w:rPr>
      </w:pPr>
      <w:r w:rsidRPr="00AA6AB4">
        <w:rPr>
          <w:rFonts w:ascii="Times New Roman" w:hAnsi="Times New Roman" w:cs="Times New Roman"/>
          <w:color w:val="auto"/>
          <w:sz w:val="20"/>
          <w:lang w:val="en-GB"/>
        </w:rPr>
        <w:t xml:space="preserve">Table </w:t>
      </w:r>
      <w:del w:id="67" w:author="Azadeh" w:date="2018-01-19T09:20:00Z">
        <w:r w:rsidRPr="00AA6AB4" w:rsidDel="000C0934">
          <w:rPr>
            <w:rFonts w:ascii="Times New Roman" w:hAnsi="Times New Roman" w:cs="Times New Roman"/>
            <w:color w:val="auto"/>
            <w:sz w:val="20"/>
            <w:lang w:val="en-GB"/>
          </w:rPr>
          <w:delText>S2</w:delText>
        </w:r>
      </w:del>
      <w:ins w:id="68" w:author="Azadeh" w:date="2018-01-19T09:20:00Z">
        <w:r w:rsidR="000C0934" w:rsidRPr="00AA6AB4">
          <w:rPr>
            <w:rFonts w:ascii="Times New Roman" w:hAnsi="Times New Roman" w:cs="Times New Roman"/>
            <w:color w:val="auto"/>
            <w:sz w:val="20"/>
            <w:lang w:val="en-GB"/>
          </w:rPr>
          <w:t>S</w:t>
        </w:r>
        <w:r w:rsidR="000C0934">
          <w:rPr>
            <w:rFonts w:ascii="Times New Roman" w:hAnsi="Times New Roman" w:cs="Times New Roman"/>
            <w:color w:val="auto"/>
            <w:sz w:val="20"/>
            <w:lang w:val="en-GB"/>
          </w:rPr>
          <w:t>3</w:t>
        </w:r>
      </w:ins>
      <w:r w:rsidRPr="00AA6AB4">
        <w:rPr>
          <w:rFonts w:ascii="Times New Roman" w:hAnsi="Times New Roman" w:cs="Times New Roman"/>
          <w:color w:val="auto"/>
          <w:sz w:val="20"/>
          <w:lang w:val="en-GB"/>
        </w:rPr>
        <w:t>. Quality Assessment of included studies based on the NIH Quality Assessment To</w:t>
      </w:r>
      <w:bookmarkStart w:id="69" w:name="_GoBack"/>
      <w:bookmarkEnd w:id="69"/>
      <w:r w:rsidRPr="00AA6AB4">
        <w:rPr>
          <w:rFonts w:ascii="Times New Roman" w:hAnsi="Times New Roman" w:cs="Times New Roman"/>
          <w:color w:val="auto"/>
          <w:sz w:val="20"/>
          <w:lang w:val="en-GB"/>
        </w:rPr>
        <w:t>ol for Observational Cohort and Cross-Sectional Studies.</w:t>
      </w:r>
      <w:r w:rsidRPr="00AA6AB4">
        <w:rPr>
          <w:rFonts w:ascii="Times New Roman" w:hAnsi="Times New Roman" w:cs="Times New Roman"/>
          <w:color w:val="auto"/>
          <w:sz w:val="20"/>
          <w:lang w:val="en-GB"/>
        </w:rPr>
        <w:fldChar w:fldCharType="begin" w:fldLock="1"/>
      </w:r>
      <w:r w:rsidRPr="00AA6AB4">
        <w:rPr>
          <w:rFonts w:ascii="Times New Roman" w:hAnsi="Times New Roman" w:cs="Times New Roman"/>
          <w:color w:val="auto"/>
          <w:sz w:val="20"/>
          <w:lang w:val="en-GB"/>
        </w:rPr>
        <w:instrText>ADDIN CSL_CITATION { "citationItems" : [ { "id" : "ITEM-1", "itemData" : { "URL" : "https://www.nhlbi.nih.gov/health-pro/guidelines/in-develop/cardiovascular-risk-reduction/tools/cohort", "container-title" : "National Institutes of Health", "id" : "ITEM-1", "issued" : { "date-parts" : [ [ "0" ] ] }, "title" : "NIH Quality assessment Tool for Observational Cohort and Cross-Sectional Studies", "type" : "webpage" }, "uris" : [ "http://www.mendeley.com/documents/?uuid=39477c82-e7e6-4b65-95d1-90bae4c33f41" ] } ], "mendeley" : { "formattedCitation" : "(20)", "plainTextFormattedCitation" : "(20)", "previouslyFormattedCitation" : "(20)" }, "properties" : { "noteIndex" : 0 }, "schema" : "https://github.com/citation-style-language/schema/raw/master/csl-citation.json" }</w:instrText>
      </w:r>
      <w:r w:rsidRPr="00AA6AB4">
        <w:rPr>
          <w:rFonts w:ascii="Times New Roman" w:hAnsi="Times New Roman" w:cs="Times New Roman"/>
          <w:color w:val="auto"/>
          <w:sz w:val="20"/>
          <w:lang w:val="en-GB"/>
        </w:rPr>
        <w:fldChar w:fldCharType="separate"/>
      </w:r>
      <w:r w:rsidRPr="00AA6AB4">
        <w:rPr>
          <w:rFonts w:ascii="Times New Roman" w:hAnsi="Times New Roman" w:cs="Times New Roman"/>
          <w:b w:val="0"/>
          <w:noProof/>
          <w:color w:val="auto"/>
          <w:sz w:val="20"/>
          <w:lang w:val="en-GB"/>
        </w:rPr>
        <w:t>(20)</w:t>
      </w:r>
      <w:r w:rsidRPr="00AA6AB4">
        <w:rPr>
          <w:rFonts w:ascii="Times New Roman" w:hAnsi="Times New Roman" w:cs="Times New Roman"/>
          <w:color w:val="auto"/>
          <w:sz w:val="20"/>
          <w:lang w:val="en-GB"/>
        </w:rPr>
        <w:fldChar w:fldCharType="end"/>
      </w:r>
    </w:p>
    <w:tbl>
      <w:tblPr>
        <w:tblStyle w:val="Tabelraster"/>
        <w:tblpPr w:leftFromText="141" w:rightFromText="141" w:vertAnchor="text" w:horzAnchor="margin" w:tblpXSpec="center" w:tblpY="389"/>
        <w:tblW w:w="15702" w:type="dxa"/>
        <w:tblLayout w:type="fixed"/>
        <w:tblLook w:val="04A0" w:firstRow="1" w:lastRow="0" w:firstColumn="1" w:lastColumn="0" w:noHBand="0" w:noVBand="1"/>
      </w:tblPr>
      <w:tblGrid>
        <w:gridCol w:w="2518"/>
        <w:gridCol w:w="709"/>
        <w:gridCol w:w="709"/>
        <w:gridCol w:w="850"/>
        <w:gridCol w:w="709"/>
        <w:gridCol w:w="425"/>
        <w:gridCol w:w="992"/>
        <w:gridCol w:w="567"/>
        <w:gridCol w:w="851"/>
        <w:gridCol w:w="709"/>
        <w:gridCol w:w="992"/>
        <w:gridCol w:w="709"/>
        <w:gridCol w:w="567"/>
        <w:gridCol w:w="992"/>
        <w:gridCol w:w="567"/>
        <w:gridCol w:w="850"/>
        <w:gridCol w:w="993"/>
        <w:gridCol w:w="993"/>
      </w:tblGrid>
      <w:tr w:rsidR="00A553B8" w:rsidRPr="00AA6AB4" w:rsidTr="00327B07">
        <w:trPr>
          <w:trHeight w:val="1540"/>
        </w:trPr>
        <w:tc>
          <w:tcPr>
            <w:tcW w:w="2518" w:type="dxa"/>
            <w:noWrap/>
            <w:hideMark/>
          </w:tcPr>
          <w:p w:rsidR="00A553B8" w:rsidRPr="00327B07" w:rsidRDefault="00A553B8" w:rsidP="00316225">
            <w:pPr>
              <w:spacing w:line="480" w:lineRule="auto"/>
              <w:rPr>
                <w:rFonts w:ascii="Times New Roman" w:eastAsia="Times New Roman" w:hAnsi="Times New Roman" w:cs="Times New Roman"/>
                <w:b/>
                <w:lang w:val="en-GB" w:eastAsia="nl-NL"/>
              </w:rPr>
            </w:pPr>
            <w:r w:rsidRPr="00327B07">
              <w:rPr>
                <w:rFonts w:ascii="Times New Roman" w:eastAsia="Times New Roman" w:hAnsi="Times New Roman" w:cs="Times New Roman"/>
                <w:b/>
                <w:lang w:val="en-GB" w:eastAsia="nl-NL"/>
              </w:rPr>
              <w:t>Author (year)</w:t>
            </w:r>
          </w:p>
        </w:tc>
        <w:tc>
          <w:tcPr>
            <w:tcW w:w="709" w:type="dxa"/>
            <w:noWrap/>
            <w:textDirection w:val="btLr"/>
            <w:hideMark/>
          </w:tcPr>
          <w:p w:rsidR="00A553B8" w:rsidRPr="00327B07" w:rsidRDefault="00A553B8" w:rsidP="00F13B86">
            <w:pPr>
              <w:spacing w:line="276" w:lineRule="auto"/>
              <w:ind w:left="113" w:right="113"/>
              <w:jc w:val="center"/>
              <w:rPr>
                <w:rFonts w:ascii="Times New Roman" w:eastAsia="Times New Roman" w:hAnsi="Times New Roman" w:cs="Times New Roman"/>
                <w:b/>
                <w:lang w:val="en-GB" w:eastAsia="nl-NL"/>
              </w:rPr>
            </w:pPr>
            <w:r w:rsidRPr="00327B07">
              <w:rPr>
                <w:rFonts w:ascii="Times New Roman" w:eastAsia="Times New Roman" w:hAnsi="Times New Roman" w:cs="Times New Roman"/>
                <w:b/>
                <w:lang w:val="en-GB" w:eastAsia="nl-NL"/>
              </w:rPr>
              <w:t>Research question</w:t>
            </w:r>
          </w:p>
        </w:tc>
        <w:tc>
          <w:tcPr>
            <w:tcW w:w="709" w:type="dxa"/>
            <w:noWrap/>
            <w:textDirection w:val="btLr"/>
            <w:hideMark/>
          </w:tcPr>
          <w:p w:rsidR="00A553B8" w:rsidRPr="00327B07" w:rsidRDefault="00A553B8" w:rsidP="00F13B86">
            <w:pPr>
              <w:spacing w:line="276" w:lineRule="auto"/>
              <w:ind w:left="113" w:right="113"/>
              <w:jc w:val="center"/>
              <w:rPr>
                <w:rFonts w:ascii="Times New Roman" w:eastAsia="Times New Roman" w:hAnsi="Times New Roman" w:cs="Times New Roman"/>
                <w:b/>
                <w:lang w:val="en-GB" w:eastAsia="nl-NL"/>
              </w:rPr>
            </w:pPr>
            <w:r w:rsidRPr="00327B07">
              <w:rPr>
                <w:rFonts w:ascii="Times New Roman" w:eastAsia="Times New Roman" w:hAnsi="Times New Roman" w:cs="Times New Roman"/>
                <w:b/>
                <w:lang w:val="en-GB" w:eastAsia="nl-NL"/>
              </w:rPr>
              <w:t>Study</w:t>
            </w:r>
          </w:p>
          <w:p w:rsidR="00A553B8" w:rsidRPr="00327B07" w:rsidRDefault="00A553B8" w:rsidP="00F13B86">
            <w:pPr>
              <w:spacing w:line="276" w:lineRule="auto"/>
              <w:ind w:left="113" w:right="113"/>
              <w:jc w:val="center"/>
              <w:rPr>
                <w:rFonts w:ascii="Times New Roman" w:eastAsia="Times New Roman" w:hAnsi="Times New Roman" w:cs="Times New Roman"/>
                <w:b/>
                <w:lang w:val="en-GB" w:eastAsia="nl-NL"/>
              </w:rPr>
            </w:pPr>
            <w:r w:rsidRPr="00327B07">
              <w:rPr>
                <w:rFonts w:ascii="Times New Roman" w:eastAsia="Times New Roman" w:hAnsi="Times New Roman" w:cs="Times New Roman"/>
                <w:b/>
                <w:lang w:val="en-GB" w:eastAsia="nl-NL"/>
              </w:rPr>
              <w:t>population</w:t>
            </w:r>
          </w:p>
        </w:tc>
        <w:tc>
          <w:tcPr>
            <w:tcW w:w="850" w:type="dxa"/>
            <w:noWrap/>
            <w:textDirection w:val="btLr"/>
            <w:hideMark/>
          </w:tcPr>
          <w:p w:rsidR="00A553B8" w:rsidRPr="00327B07" w:rsidRDefault="00A553B8" w:rsidP="00F13B86">
            <w:pPr>
              <w:spacing w:line="276" w:lineRule="auto"/>
              <w:ind w:left="113" w:right="113"/>
              <w:jc w:val="center"/>
              <w:rPr>
                <w:rFonts w:ascii="Times New Roman" w:eastAsia="Times New Roman" w:hAnsi="Times New Roman" w:cs="Times New Roman"/>
                <w:b/>
                <w:lang w:val="en-GB" w:eastAsia="nl-NL"/>
              </w:rPr>
            </w:pPr>
            <w:r w:rsidRPr="00327B07">
              <w:rPr>
                <w:rFonts w:ascii="Times New Roman" w:eastAsia="Times New Roman" w:hAnsi="Times New Roman" w:cs="Times New Roman"/>
                <w:b/>
                <w:lang w:val="en-GB" w:eastAsia="nl-NL"/>
              </w:rPr>
              <w:t>Participation rate &gt;50%</w:t>
            </w:r>
          </w:p>
        </w:tc>
        <w:tc>
          <w:tcPr>
            <w:tcW w:w="709" w:type="dxa"/>
            <w:noWrap/>
            <w:textDirection w:val="btLr"/>
            <w:hideMark/>
          </w:tcPr>
          <w:p w:rsidR="00A553B8" w:rsidRPr="00327B07" w:rsidRDefault="00A553B8" w:rsidP="00F13B86">
            <w:pPr>
              <w:spacing w:line="276" w:lineRule="auto"/>
              <w:ind w:left="113" w:right="113"/>
              <w:jc w:val="center"/>
              <w:rPr>
                <w:rFonts w:ascii="Times New Roman" w:eastAsia="Times New Roman" w:hAnsi="Times New Roman" w:cs="Times New Roman"/>
                <w:b/>
                <w:lang w:val="en-GB" w:eastAsia="nl-NL"/>
              </w:rPr>
            </w:pPr>
            <w:r w:rsidRPr="00327B07">
              <w:rPr>
                <w:rFonts w:ascii="Times New Roman" w:eastAsia="Times New Roman" w:hAnsi="Times New Roman" w:cs="Times New Roman"/>
                <w:b/>
                <w:lang w:val="en-GB" w:eastAsia="nl-NL"/>
              </w:rPr>
              <w:t>Recruitment of subjects</w:t>
            </w:r>
          </w:p>
        </w:tc>
        <w:tc>
          <w:tcPr>
            <w:tcW w:w="425" w:type="dxa"/>
            <w:noWrap/>
            <w:textDirection w:val="btLr"/>
            <w:hideMark/>
          </w:tcPr>
          <w:p w:rsidR="00A553B8" w:rsidRPr="00327B07" w:rsidRDefault="00A553B8" w:rsidP="00F13B86">
            <w:pPr>
              <w:spacing w:line="276" w:lineRule="auto"/>
              <w:ind w:left="113" w:right="113"/>
              <w:jc w:val="center"/>
              <w:rPr>
                <w:rFonts w:ascii="Times New Roman" w:eastAsia="Times New Roman" w:hAnsi="Times New Roman" w:cs="Times New Roman"/>
                <w:b/>
                <w:lang w:val="en-GB" w:eastAsia="nl-NL"/>
              </w:rPr>
            </w:pPr>
            <w:r w:rsidRPr="00327B07">
              <w:rPr>
                <w:rFonts w:ascii="Times New Roman" w:eastAsia="Times New Roman" w:hAnsi="Times New Roman" w:cs="Times New Roman"/>
                <w:b/>
                <w:lang w:val="en-GB" w:eastAsia="nl-NL"/>
              </w:rPr>
              <w:t>Effect size</w:t>
            </w:r>
          </w:p>
        </w:tc>
        <w:tc>
          <w:tcPr>
            <w:tcW w:w="992" w:type="dxa"/>
            <w:noWrap/>
            <w:textDirection w:val="btLr"/>
            <w:hideMark/>
          </w:tcPr>
          <w:p w:rsidR="00A553B8" w:rsidRPr="00327B07" w:rsidRDefault="00A553B8" w:rsidP="00F13B86">
            <w:pPr>
              <w:spacing w:line="276" w:lineRule="auto"/>
              <w:ind w:left="113" w:right="113"/>
              <w:jc w:val="center"/>
              <w:rPr>
                <w:rFonts w:ascii="Times New Roman" w:eastAsia="Times New Roman" w:hAnsi="Times New Roman" w:cs="Times New Roman"/>
                <w:b/>
                <w:lang w:val="en-GB" w:eastAsia="nl-NL"/>
              </w:rPr>
            </w:pPr>
            <w:r w:rsidRPr="00327B07">
              <w:rPr>
                <w:rFonts w:ascii="Times New Roman" w:eastAsia="Times New Roman" w:hAnsi="Times New Roman" w:cs="Times New Roman"/>
                <w:b/>
                <w:lang w:val="en-GB" w:eastAsia="nl-NL"/>
              </w:rPr>
              <w:t>Exposure prior to outcomes</w:t>
            </w:r>
          </w:p>
        </w:tc>
        <w:tc>
          <w:tcPr>
            <w:tcW w:w="567" w:type="dxa"/>
            <w:noWrap/>
            <w:textDirection w:val="btLr"/>
            <w:hideMark/>
          </w:tcPr>
          <w:p w:rsidR="00A553B8" w:rsidRPr="00327B07" w:rsidRDefault="00A553B8" w:rsidP="00F13B86">
            <w:pPr>
              <w:spacing w:line="276" w:lineRule="auto"/>
              <w:ind w:left="113" w:right="113"/>
              <w:jc w:val="center"/>
              <w:rPr>
                <w:rFonts w:ascii="Times New Roman" w:eastAsia="Times New Roman" w:hAnsi="Times New Roman" w:cs="Times New Roman"/>
                <w:b/>
                <w:lang w:val="en-GB" w:eastAsia="nl-NL"/>
              </w:rPr>
            </w:pPr>
            <w:r w:rsidRPr="00327B07">
              <w:rPr>
                <w:rFonts w:ascii="Times New Roman" w:eastAsia="Times New Roman" w:hAnsi="Times New Roman" w:cs="Times New Roman"/>
                <w:b/>
                <w:lang w:val="en-GB" w:eastAsia="nl-NL"/>
              </w:rPr>
              <w:t>Time frame</w:t>
            </w:r>
          </w:p>
        </w:tc>
        <w:tc>
          <w:tcPr>
            <w:tcW w:w="851" w:type="dxa"/>
            <w:noWrap/>
            <w:textDirection w:val="btLr"/>
            <w:hideMark/>
          </w:tcPr>
          <w:p w:rsidR="00A553B8" w:rsidRPr="00327B07" w:rsidRDefault="00A553B8" w:rsidP="00F13B86">
            <w:pPr>
              <w:spacing w:line="276" w:lineRule="auto"/>
              <w:ind w:left="113" w:right="113"/>
              <w:jc w:val="center"/>
              <w:rPr>
                <w:rFonts w:ascii="Times New Roman" w:eastAsia="Times New Roman" w:hAnsi="Times New Roman" w:cs="Times New Roman"/>
                <w:b/>
                <w:lang w:val="en-GB" w:eastAsia="nl-NL"/>
              </w:rPr>
            </w:pPr>
            <w:r w:rsidRPr="00327B07">
              <w:rPr>
                <w:rFonts w:ascii="Times New Roman" w:eastAsia="Times New Roman" w:hAnsi="Times New Roman" w:cs="Times New Roman"/>
                <w:b/>
                <w:lang w:val="en-GB" w:eastAsia="nl-NL"/>
              </w:rPr>
              <w:t>Different levels of exposure</w:t>
            </w:r>
          </w:p>
        </w:tc>
        <w:tc>
          <w:tcPr>
            <w:tcW w:w="709" w:type="dxa"/>
            <w:noWrap/>
            <w:textDirection w:val="btLr"/>
            <w:hideMark/>
          </w:tcPr>
          <w:p w:rsidR="00A553B8" w:rsidRPr="00327B07" w:rsidRDefault="00A553B8" w:rsidP="00F13B86">
            <w:pPr>
              <w:spacing w:line="276" w:lineRule="auto"/>
              <w:ind w:left="113" w:right="113"/>
              <w:jc w:val="center"/>
              <w:rPr>
                <w:rFonts w:ascii="Times New Roman" w:eastAsia="Times New Roman" w:hAnsi="Times New Roman" w:cs="Times New Roman"/>
                <w:b/>
                <w:lang w:val="en-GB" w:eastAsia="nl-NL"/>
              </w:rPr>
            </w:pPr>
            <w:r w:rsidRPr="00327B07">
              <w:rPr>
                <w:rFonts w:ascii="Times New Roman" w:eastAsia="Times New Roman" w:hAnsi="Times New Roman" w:cs="Times New Roman"/>
                <w:b/>
                <w:lang w:val="en-GB" w:eastAsia="nl-NL"/>
              </w:rPr>
              <w:t>Exposure definition</w:t>
            </w:r>
          </w:p>
        </w:tc>
        <w:tc>
          <w:tcPr>
            <w:tcW w:w="992" w:type="dxa"/>
            <w:noWrap/>
            <w:textDirection w:val="btLr"/>
            <w:hideMark/>
          </w:tcPr>
          <w:p w:rsidR="00A553B8" w:rsidRPr="00327B07" w:rsidRDefault="00A553B8" w:rsidP="00F13B86">
            <w:pPr>
              <w:spacing w:line="276" w:lineRule="auto"/>
              <w:ind w:left="113" w:right="113"/>
              <w:jc w:val="center"/>
              <w:rPr>
                <w:rFonts w:ascii="Times New Roman" w:eastAsia="Times New Roman" w:hAnsi="Times New Roman" w:cs="Times New Roman"/>
                <w:b/>
                <w:lang w:val="en-GB" w:eastAsia="nl-NL"/>
              </w:rPr>
            </w:pPr>
            <w:r w:rsidRPr="00327B07">
              <w:rPr>
                <w:rFonts w:ascii="Times New Roman" w:eastAsia="Times New Roman" w:hAnsi="Times New Roman" w:cs="Times New Roman"/>
                <w:b/>
                <w:lang w:val="en-GB" w:eastAsia="nl-NL"/>
              </w:rPr>
              <w:t>Exposure assessment over time</w:t>
            </w:r>
          </w:p>
        </w:tc>
        <w:tc>
          <w:tcPr>
            <w:tcW w:w="709" w:type="dxa"/>
            <w:noWrap/>
            <w:textDirection w:val="btLr"/>
            <w:hideMark/>
          </w:tcPr>
          <w:p w:rsidR="00A553B8" w:rsidRPr="00327B07" w:rsidRDefault="00A553B8" w:rsidP="00F13B86">
            <w:pPr>
              <w:spacing w:line="276" w:lineRule="auto"/>
              <w:ind w:left="113" w:right="113"/>
              <w:jc w:val="center"/>
              <w:rPr>
                <w:rFonts w:ascii="Times New Roman" w:eastAsia="Times New Roman" w:hAnsi="Times New Roman" w:cs="Times New Roman"/>
                <w:b/>
                <w:lang w:val="en-GB" w:eastAsia="nl-NL"/>
              </w:rPr>
            </w:pPr>
            <w:r w:rsidRPr="00327B07">
              <w:rPr>
                <w:rFonts w:ascii="Times New Roman" w:eastAsia="Times New Roman" w:hAnsi="Times New Roman" w:cs="Times New Roman"/>
                <w:b/>
                <w:lang w:val="en-GB" w:eastAsia="nl-NL"/>
              </w:rPr>
              <w:t>Outcome definition</w:t>
            </w:r>
          </w:p>
        </w:tc>
        <w:tc>
          <w:tcPr>
            <w:tcW w:w="567" w:type="dxa"/>
            <w:noWrap/>
            <w:textDirection w:val="btLr"/>
            <w:hideMark/>
          </w:tcPr>
          <w:p w:rsidR="00A553B8" w:rsidRPr="00327B07" w:rsidRDefault="00A553B8" w:rsidP="00F13B86">
            <w:pPr>
              <w:spacing w:line="276" w:lineRule="auto"/>
              <w:ind w:left="113" w:right="113"/>
              <w:jc w:val="center"/>
              <w:rPr>
                <w:rFonts w:ascii="Times New Roman" w:eastAsia="Times New Roman" w:hAnsi="Times New Roman" w:cs="Times New Roman"/>
                <w:b/>
                <w:lang w:val="en-GB" w:eastAsia="nl-NL"/>
              </w:rPr>
            </w:pPr>
            <w:r w:rsidRPr="00327B07">
              <w:rPr>
                <w:rFonts w:ascii="Times New Roman" w:eastAsia="Times New Roman" w:hAnsi="Times New Roman" w:cs="Times New Roman"/>
                <w:b/>
                <w:lang w:val="en-GB" w:eastAsia="nl-NL"/>
              </w:rPr>
              <w:t>Blinding</w:t>
            </w:r>
          </w:p>
        </w:tc>
        <w:tc>
          <w:tcPr>
            <w:tcW w:w="992" w:type="dxa"/>
            <w:noWrap/>
            <w:textDirection w:val="btLr"/>
            <w:hideMark/>
          </w:tcPr>
          <w:p w:rsidR="00A553B8" w:rsidRPr="00327B07" w:rsidRDefault="00A553B8" w:rsidP="00F13B86">
            <w:pPr>
              <w:spacing w:line="276" w:lineRule="auto"/>
              <w:ind w:left="113" w:right="113"/>
              <w:jc w:val="center"/>
              <w:rPr>
                <w:rFonts w:ascii="Times New Roman" w:eastAsia="Times New Roman" w:hAnsi="Times New Roman" w:cs="Times New Roman"/>
                <w:b/>
                <w:lang w:val="en-GB" w:eastAsia="nl-NL"/>
              </w:rPr>
            </w:pPr>
            <w:r w:rsidRPr="00327B07">
              <w:rPr>
                <w:rFonts w:ascii="Times New Roman" w:eastAsia="Times New Roman" w:hAnsi="Times New Roman" w:cs="Times New Roman"/>
                <w:b/>
                <w:lang w:val="en-GB" w:eastAsia="nl-NL"/>
              </w:rPr>
              <w:t>Loss to follow up ≤20%</w:t>
            </w:r>
          </w:p>
        </w:tc>
        <w:tc>
          <w:tcPr>
            <w:tcW w:w="567" w:type="dxa"/>
            <w:noWrap/>
            <w:textDirection w:val="btLr"/>
            <w:hideMark/>
          </w:tcPr>
          <w:p w:rsidR="00A553B8" w:rsidRPr="00327B07" w:rsidRDefault="00A553B8" w:rsidP="00F13B86">
            <w:pPr>
              <w:spacing w:line="276" w:lineRule="auto"/>
              <w:ind w:left="113" w:right="113"/>
              <w:jc w:val="center"/>
              <w:rPr>
                <w:rFonts w:ascii="Times New Roman" w:eastAsia="Times New Roman" w:hAnsi="Times New Roman" w:cs="Times New Roman"/>
                <w:b/>
                <w:lang w:val="en-GB" w:eastAsia="nl-NL"/>
              </w:rPr>
            </w:pPr>
            <w:r w:rsidRPr="00327B07">
              <w:rPr>
                <w:rFonts w:ascii="Times New Roman" w:eastAsia="Times New Roman" w:hAnsi="Times New Roman" w:cs="Times New Roman"/>
                <w:b/>
                <w:lang w:val="en-GB" w:eastAsia="nl-NL"/>
              </w:rPr>
              <w:t>Confounding</w:t>
            </w:r>
          </w:p>
        </w:tc>
        <w:tc>
          <w:tcPr>
            <w:tcW w:w="850" w:type="dxa"/>
            <w:noWrap/>
            <w:textDirection w:val="btLr"/>
            <w:hideMark/>
          </w:tcPr>
          <w:p w:rsidR="00A553B8" w:rsidRPr="00327B07" w:rsidRDefault="00A553B8" w:rsidP="00F13B86">
            <w:pPr>
              <w:spacing w:line="276" w:lineRule="auto"/>
              <w:ind w:left="113" w:right="113"/>
              <w:jc w:val="center"/>
              <w:rPr>
                <w:rFonts w:ascii="Times New Roman" w:eastAsia="Times New Roman" w:hAnsi="Times New Roman" w:cs="Times New Roman"/>
                <w:b/>
                <w:u w:val="single"/>
                <w:lang w:val="en-GB" w:eastAsia="nl-NL"/>
              </w:rPr>
            </w:pPr>
            <w:r w:rsidRPr="00327B07">
              <w:rPr>
                <w:rFonts w:ascii="Times New Roman" w:eastAsia="Times New Roman" w:hAnsi="Times New Roman" w:cs="Times New Roman"/>
                <w:b/>
                <w:u w:val="single"/>
                <w:lang w:val="en-GB" w:eastAsia="nl-NL"/>
              </w:rPr>
              <w:t>Quality rating</w:t>
            </w:r>
          </w:p>
        </w:tc>
        <w:tc>
          <w:tcPr>
            <w:tcW w:w="993" w:type="dxa"/>
            <w:textDirection w:val="btLr"/>
          </w:tcPr>
          <w:p w:rsidR="00A553B8" w:rsidRPr="00327B07" w:rsidRDefault="00A553B8" w:rsidP="00F13B86">
            <w:pPr>
              <w:spacing w:line="276" w:lineRule="auto"/>
              <w:ind w:left="113" w:right="113"/>
              <w:jc w:val="center"/>
              <w:rPr>
                <w:rFonts w:ascii="Times New Roman" w:eastAsia="Times New Roman" w:hAnsi="Times New Roman" w:cs="Times New Roman"/>
                <w:b/>
                <w:u w:val="single"/>
                <w:lang w:val="en-GB" w:eastAsia="nl-NL"/>
              </w:rPr>
            </w:pPr>
            <w:r w:rsidRPr="00327B07">
              <w:rPr>
                <w:rFonts w:ascii="Times New Roman" w:eastAsia="Times New Roman" w:hAnsi="Times New Roman" w:cs="Times New Roman"/>
                <w:b/>
                <w:u w:val="single"/>
                <w:lang w:val="en-GB" w:eastAsia="nl-NL"/>
              </w:rPr>
              <w:t>Quality rating  percentage</w:t>
            </w:r>
          </w:p>
        </w:tc>
        <w:tc>
          <w:tcPr>
            <w:tcW w:w="993" w:type="dxa"/>
            <w:textDirection w:val="btLr"/>
          </w:tcPr>
          <w:p w:rsidR="00A553B8" w:rsidRPr="00327B07" w:rsidRDefault="00A553B8" w:rsidP="00F13B86">
            <w:pPr>
              <w:spacing w:line="276" w:lineRule="auto"/>
              <w:ind w:left="113" w:right="113"/>
              <w:jc w:val="center"/>
              <w:rPr>
                <w:rFonts w:ascii="Times New Roman" w:eastAsia="Times New Roman" w:hAnsi="Times New Roman" w:cs="Times New Roman"/>
                <w:b/>
                <w:u w:val="single"/>
                <w:lang w:val="en-GB" w:eastAsia="nl-NL"/>
              </w:rPr>
            </w:pPr>
            <w:r w:rsidRPr="00327B07">
              <w:rPr>
                <w:rFonts w:ascii="Times New Roman" w:eastAsia="Times New Roman" w:hAnsi="Times New Roman" w:cs="Times New Roman"/>
                <w:b/>
                <w:u w:val="single"/>
                <w:lang w:val="en-GB" w:eastAsia="nl-NL"/>
              </w:rPr>
              <w:t>Quality rating score</w:t>
            </w:r>
          </w:p>
        </w:tc>
      </w:tr>
      <w:tr w:rsidR="00A553B8" w:rsidRPr="00AA6AB4" w:rsidTr="00327B07">
        <w:trPr>
          <w:trHeight w:val="300"/>
        </w:trPr>
        <w:tc>
          <w:tcPr>
            <w:tcW w:w="2518" w:type="dxa"/>
            <w:noWrap/>
          </w:tcPr>
          <w:p w:rsidR="00A553B8" w:rsidRPr="00327B07" w:rsidRDefault="00A553B8" w:rsidP="00316225">
            <w:pPr>
              <w:spacing w:line="480" w:lineRule="auto"/>
              <w:rPr>
                <w:rFonts w:ascii="Times New Roman" w:eastAsia="Times New Roman" w:hAnsi="Times New Roman" w:cs="Times New Roman"/>
                <w:b/>
                <w:lang w:val="en-GB" w:eastAsia="nl-NL"/>
              </w:rPr>
            </w:pPr>
            <w:r w:rsidRPr="00327B07">
              <w:rPr>
                <w:rFonts w:ascii="Times New Roman" w:eastAsia="Times New Roman" w:hAnsi="Times New Roman" w:cs="Times New Roman"/>
                <w:b/>
                <w:lang w:val="en-GB" w:eastAsia="nl-NL"/>
              </w:rPr>
              <w:t>Kawamoto et al. (1987)</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425"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1"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10/12</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 xml:space="preserve">83% </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M</w:t>
            </w:r>
          </w:p>
        </w:tc>
      </w:tr>
      <w:tr w:rsidR="00A553B8" w:rsidRPr="00AA6AB4" w:rsidTr="00327B07">
        <w:trPr>
          <w:trHeight w:val="300"/>
        </w:trPr>
        <w:tc>
          <w:tcPr>
            <w:tcW w:w="2518" w:type="dxa"/>
            <w:noWrap/>
            <w:hideMark/>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Kateman</w:t>
            </w:r>
            <w:proofErr w:type="spellEnd"/>
            <w:r w:rsidRPr="00327B07">
              <w:rPr>
                <w:rFonts w:ascii="Times New Roman" w:eastAsia="Times New Roman" w:hAnsi="Times New Roman" w:cs="Times New Roman"/>
                <w:b/>
                <w:lang w:val="en-GB" w:eastAsia="nl-NL"/>
              </w:rPr>
              <w:t xml:space="preserve"> et al. (1990)</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NR</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425"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1"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8/12</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67%</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W</w:t>
            </w:r>
          </w:p>
        </w:tc>
      </w:tr>
      <w:tr w:rsidR="00A553B8" w:rsidRPr="00AA6AB4" w:rsidTr="00327B07">
        <w:trPr>
          <w:trHeight w:val="300"/>
        </w:trPr>
        <w:tc>
          <w:tcPr>
            <w:tcW w:w="2518" w:type="dxa"/>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Dahlqvist</w:t>
            </w:r>
            <w:proofErr w:type="spellEnd"/>
            <w:r w:rsidRPr="00327B07">
              <w:rPr>
                <w:rFonts w:ascii="Times New Roman" w:eastAsia="Times New Roman" w:hAnsi="Times New Roman" w:cs="Times New Roman"/>
                <w:b/>
                <w:lang w:val="en-GB" w:eastAsia="nl-NL"/>
              </w:rPr>
              <w:t xml:space="preserve"> et al. (1992)</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NR</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425"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1"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8/12</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67%</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W</w:t>
            </w:r>
          </w:p>
        </w:tc>
      </w:tr>
      <w:tr w:rsidR="00A553B8" w:rsidRPr="00AA6AB4" w:rsidTr="00327B07">
        <w:trPr>
          <w:trHeight w:val="300"/>
        </w:trPr>
        <w:tc>
          <w:tcPr>
            <w:tcW w:w="2518" w:type="dxa"/>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Sprince</w:t>
            </w:r>
            <w:proofErr w:type="spellEnd"/>
            <w:r w:rsidRPr="00327B07">
              <w:rPr>
                <w:rFonts w:ascii="Times New Roman" w:eastAsia="Times New Roman" w:hAnsi="Times New Roman" w:cs="Times New Roman"/>
                <w:b/>
                <w:lang w:val="en-GB" w:eastAsia="nl-NL"/>
              </w:rPr>
              <w:t xml:space="preserve"> et al. (1997)</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425"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1"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10/12</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83%</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M</w:t>
            </w:r>
          </w:p>
        </w:tc>
      </w:tr>
      <w:tr w:rsidR="00A553B8" w:rsidRPr="00AA6AB4" w:rsidTr="00327B07">
        <w:trPr>
          <w:trHeight w:val="300"/>
        </w:trPr>
        <w:tc>
          <w:tcPr>
            <w:tcW w:w="2518" w:type="dxa"/>
            <w:noWrap/>
            <w:hideMark/>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Zock</w:t>
            </w:r>
            <w:proofErr w:type="spellEnd"/>
            <w:r w:rsidRPr="00327B07">
              <w:rPr>
                <w:rFonts w:ascii="Times New Roman" w:eastAsia="Times New Roman" w:hAnsi="Times New Roman" w:cs="Times New Roman"/>
                <w:b/>
                <w:lang w:val="en-GB" w:eastAsia="nl-NL"/>
              </w:rPr>
              <w:t xml:space="preserve"> et al. (1998)</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425"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1"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11/12</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92%</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S</w:t>
            </w:r>
          </w:p>
        </w:tc>
      </w:tr>
      <w:tr w:rsidR="00A553B8" w:rsidRPr="00AA6AB4" w:rsidTr="00327B07">
        <w:trPr>
          <w:trHeight w:val="300"/>
        </w:trPr>
        <w:tc>
          <w:tcPr>
            <w:tcW w:w="2518" w:type="dxa"/>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Mandryk</w:t>
            </w:r>
            <w:proofErr w:type="spellEnd"/>
            <w:r w:rsidRPr="00327B07">
              <w:rPr>
                <w:rFonts w:ascii="Times New Roman" w:eastAsia="Times New Roman" w:hAnsi="Times New Roman" w:cs="Times New Roman"/>
                <w:b/>
                <w:lang w:val="en-GB" w:eastAsia="nl-NL"/>
              </w:rPr>
              <w:t xml:space="preserve"> et al. (1999)</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425"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1"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11/12</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92%</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S</w:t>
            </w:r>
          </w:p>
        </w:tc>
      </w:tr>
      <w:tr w:rsidR="00A553B8" w:rsidRPr="00AA6AB4" w:rsidTr="00327B07">
        <w:trPr>
          <w:trHeight w:val="300"/>
        </w:trPr>
        <w:tc>
          <w:tcPr>
            <w:tcW w:w="2518" w:type="dxa"/>
            <w:noWrap/>
          </w:tcPr>
          <w:p w:rsidR="00A553B8" w:rsidRPr="00327B07" w:rsidRDefault="00A553B8" w:rsidP="00316225">
            <w:pPr>
              <w:spacing w:line="480" w:lineRule="auto"/>
              <w:rPr>
                <w:rFonts w:ascii="Times New Roman" w:eastAsia="Times New Roman" w:hAnsi="Times New Roman" w:cs="Times New Roman"/>
                <w:b/>
                <w:lang w:val="en-GB" w:eastAsia="nl-NL"/>
              </w:rPr>
            </w:pPr>
            <w:r w:rsidRPr="00327B07">
              <w:rPr>
                <w:rFonts w:ascii="Times New Roman" w:eastAsia="Times New Roman" w:hAnsi="Times New Roman" w:cs="Times New Roman"/>
                <w:b/>
                <w:lang w:val="en-GB" w:eastAsia="nl-NL"/>
              </w:rPr>
              <w:t>Mahar et al. (2002)</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NR</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425"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1"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NR</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9/14</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64%</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W</w:t>
            </w:r>
          </w:p>
        </w:tc>
      </w:tr>
      <w:tr w:rsidR="00A553B8" w:rsidRPr="00AA6AB4" w:rsidTr="00327B07">
        <w:trPr>
          <w:trHeight w:val="300"/>
        </w:trPr>
        <w:tc>
          <w:tcPr>
            <w:tcW w:w="2518" w:type="dxa"/>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Wouters</w:t>
            </w:r>
            <w:proofErr w:type="spellEnd"/>
            <w:r w:rsidRPr="00327B07">
              <w:rPr>
                <w:rFonts w:ascii="Times New Roman" w:eastAsia="Times New Roman" w:hAnsi="Times New Roman" w:cs="Times New Roman"/>
                <w:b/>
                <w:lang w:val="en-GB" w:eastAsia="nl-NL"/>
              </w:rPr>
              <w:t xml:space="preserve"> et al. (2002)</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NR</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425"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851"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NR</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7/11</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64%</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W</w:t>
            </w:r>
          </w:p>
        </w:tc>
      </w:tr>
      <w:tr w:rsidR="00A553B8" w:rsidRPr="00AA6AB4" w:rsidTr="00327B07">
        <w:trPr>
          <w:trHeight w:val="300"/>
        </w:trPr>
        <w:tc>
          <w:tcPr>
            <w:tcW w:w="2518" w:type="dxa"/>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Fransman</w:t>
            </w:r>
            <w:proofErr w:type="spellEnd"/>
            <w:r w:rsidRPr="00327B07">
              <w:rPr>
                <w:rFonts w:ascii="Times New Roman" w:eastAsia="Times New Roman" w:hAnsi="Times New Roman" w:cs="Times New Roman"/>
                <w:b/>
                <w:lang w:val="en-GB" w:eastAsia="nl-NL"/>
              </w:rPr>
              <w:t xml:space="preserve"> et al. (2003)</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425"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851"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10/11</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91%</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S</w:t>
            </w:r>
          </w:p>
        </w:tc>
      </w:tr>
      <w:tr w:rsidR="00A553B8" w:rsidRPr="00AA6AB4" w:rsidTr="00327B07">
        <w:trPr>
          <w:trHeight w:val="300"/>
        </w:trPr>
        <w:tc>
          <w:tcPr>
            <w:tcW w:w="2518" w:type="dxa"/>
            <w:noWrap/>
            <w:hideMark/>
          </w:tcPr>
          <w:p w:rsidR="00A553B8" w:rsidRPr="00327B07" w:rsidRDefault="00A553B8" w:rsidP="00316225">
            <w:pPr>
              <w:spacing w:line="480" w:lineRule="auto"/>
              <w:rPr>
                <w:rFonts w:ascii="Times New Roman" w:eastAsia="Times New Roman" w:hAnsi="Times New Roman" w:cs="Times New Roman"/>
                <w:b/>
                <w:lang w:val="en-GB" w:eastAsia="nl-NL"/>
              </w:rPr>
            </w:pPr>
            <w:r w:rsidRPr="00327B07">
              <w:rPr>
                <w:rFonts w:ascii="Times New Roman" w:eastAsia="Times New Roman" w:hAnsi="Times New Roman" w:cs="Times New Roman"/>
                <w:b/>
                <w:lang w:val="en-GB" w:eastAsia="nl-NL"/>
              </w:rPr>
              <w:t>Heldal et al. (2004)</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NR</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425"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851"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6/11</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55%</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W</w:t>
            </w:r>
          </w:p>
        </w:tc>
      </w:tr>
      <w:tr w:rsidR="00A553B8" w:rsidRPr="00AA6AB4" w:rsidTr="00327B07">
        <w:trPr>
          <w:trHeight w:val="300"/>
        </w:trPr>
        <w:tc>
          <w:tcPr>
            <w:tcW w:w="2518" w:type="dxa"/>
            <w:noWrap/>
          </w:tcPr>
          <w:p w:rsidR="00A553B8" w:rsidRPr="00327B07" w:rsidRDefault="00A553B8" w:rsidP="00316225">
            <w:pPr>
              <w:spacing w:line="480" w:lineRule="auto"/>
              <w:rPr>
                <w:rFonts w:ascii="Times New Roman" w:eastAsia="Times New Roman" w:hAnsi="Times New Roman" w:cs="Times New Roman"/>
                <w:b/>
                <w:lang w:val="en-GB" w:eastAsia="nl-NL"/>
              </w:rPr>
            </w:pPr>
            <w:r w:rsidRPr="00327B07">
              <w:rPr>
                <w:rFonts w:ascii="Times New Roman" w:eastAsia="Times New Roman" w:hAnsi="Times New Roman" w:cs="Times New Roman"/>
                <w:b/>
                <w:lang w:val="en-GB" w:eastAsia="nl-NL"/>
              </w:rPr>
              <w:lastRenderedPageBreak/>
              <w:t>Kennedy et al. (2004)</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425"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1"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12/13</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92%</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S</w:t>
            </w:r>
          </w:p>
        </w:tc>
      </w:tr>
      <w:tr w:rsidR="00A553B8" w:rsidRPr="00AA6AB4" w:rsidTr="00327B07">
        <w:trPr>
          <w:trHeight w:val="300"/>
        </w:trPr>
        <w:tc>
          <w:tcPr>
            <w:tcW w:w="2518" w:type="dxa"/>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Sigsgaard</w:t>
            </w:r>
            <w:proofErr w:type="spellEnd"/>
            <w:r w:rsidRPr="00327B07">
              <w:rPr>
                <w:rFonts w:ascii="Times New Roman" w:eastAsia="Times New Roman" w:hAnsi="Times New Roman" w:cs="Times New Roman"/>
                <w:b/>
                <w:lang w:val="en-GB" w:eastAsia="nl-NL"/>
              </w:rPr>
              <w:t xml:space="preserve"> et al. (2004)</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425"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1"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12/14</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86%</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M</w:t>
            </w:r>
          </w:p>
        </w:tc>
      </w:tr>
      <w:tr w:rsidR="00A553B8" w:rsidRPr="00AA6AB4" w:rsidTr="00327B07">
        <w:trPr>
          <w:trHeight w:val="300"/>
        </w:trPr>
        <w:tc>
          <w:tcPr>
            <w:tcW w:w="2518" w:type="dxa"/>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Rabinovitch</w:t>
            </w:r>
            <w:proofErr w:type="spellEnd"/>
            <w:r w:rsidRPr="00327B07">
              <w:rPr>
                <w:rFonts w:ascii="Times New Roman" w:eastAsia="Times New Roman" w:hAnsi="Times New Roman" w:cs="Times New Roman"/>
                <w:b/>
                <w:lang w:val="en-GB" w:eastAsia="nl-NL"/>
              </w:rPr>
              <w:t xml:space="preserve"> et al. (2005)</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NR</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425"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851"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9/11</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82%</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M</w:t>
            </w:r>
          </w:p>
        </w:tc>
      </w:tr>
      <w:tr w:rsidR="00A553B8" w:rsidRPr="00AA6AB4" w:rsidTr="00327B07">
        <w:trPr>
          <w:trHeight w:val="300"/>
        </w:trPr>
        <w:tc>
          <w:tcPr>
            <w:tcW w:w="2518" w:type="dxa"/>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Schiffman</w:t>
            </w:r>
            <w:proofErr w:type="spellEnd"/>
            <w:r w:rsidRPr="00327B07">
              <w:rPr>
                <w:rFonts w:ascii="Times New Roman" w:eastAsia="Times New Roman" w:hAnsi="Times New Roman" w:cs="Times New Roman"/>
                <w:b/>
                <w:lang w:val="en-GB" w:eastAsia="nl-NL"/>
              </w:rPr>
              <w:t xml:space="preserve"> et al. (2005)</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425"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1"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NR</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8/12</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67%</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W</w:t>
            </w:r>
          </w:p>
        </w:tc>
      </w:tr>
      <w:tr w:rsidR="00A553B8" w:rsidRPr="00AA6AB4" w:rsidTr="00327B07">
        <w:trPr>
          <w:trHeight w:val="300"/>
        </w:trPr>
        <w:tc>
          <w:tcPr>
            <w:tcW w:w="2518" w:type="dxa"/>
            <w:noWrap/>
          </w:tcPr>
          <w:p w:rsidR="00A553B8" w:rsidRPr="00327B07" w:rsidRDefault="00A553B8" w:rsidP="00316225">
            <w:pPr>
              <w:spacing w:line="480" w:lineRule="auto"/>
              <w:rPr>
                <w:rFonts w:ascii="Times New Roman" w:eastAsia="Times New Roman" w:hAnsi="Times New Roman" w:cs="Times New Roman"/>
                <w:b/>
                <w:lang w:val="en-GB" w:eastAsia="nl-NL"/>
              </w:rPr>
            </w:pPr>
            <w:r w:rsidRPr="00327B07">
              <w:rPr>
                <w:rFonts w:ascii="Times New Roman" w:eastAsia="Times New Roman" w:hAnsi="Times New Roman" w:cs="Times New Roman"/>
                <w:b/>
                <w:lang w:val="en-GB" w:eastAsia="nl-NL"/>
              </w:rPr>
              <w:t>Smit  et al. (2005)</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425"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851"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10/11</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91%</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S</w:t>
            </w:r>
          </w:p>
        </w:tc>
      </w:tr>
      <w:tr w:rsidR="00A553B8" w:rsidRPr="00AA6AB4" w:rsidTr="00327B07">
        <w:trPr>
          <w:trHeight w:val="300"/>
        </w:trPr>
        <w:tc>
          <w:tcPr>
            <w:tcW w:w="2518" w:type="dxa"/>
            <w:noWrap/>
            <w:hideMark/>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Hoopmann</w:t>
            </w:r>
            <w:proofErr w:type="spellEnd"/>
            <w:r w:rsidRPr="00327B07">
              <w:rPr>
                <w:rFonts w:ascii="Times New Roman" w:eastAsia="Times New Roman" w:hAnsi="Times New Roman" w:cs="Times New Roman"/>
                <w:b/>
                <w:lang w:val="en-GB" w:eastAsia="nl-NL"/>
              </w:rPr>
              <w:t xml:space="preserve"> et al. (2006)</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425"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851"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11/11</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100%</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S</w:t>
            </w:r>
          </w:p>
        </w:tc>
      </w:tr>
      <w:tr w:rsidR="00A553B8" w:rsidRPr="00AA6AB4" w:rsidTr="00327B07">
        <w:trPr>
          <w:trHeight w:val="300"/>
        </w:trPr>
        <w:tc>
          <w:tcPr>
            <w:tcW w:w="2518" w:type="dxa"/>
            <w:noWrap/>
            <w:hideMark/>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Horick</w:t>
            </w:r>
            <w:proofErr w:type="spellEnd"/>
            <w:r w:rsidRPr="00327B07">
              <w:rPr>
                <w:rFonts w:ascii="Times New Roman" w:eastAsia="Times New Roman" w:hAnsi="Times New Roman" w:cs="Times New Roman"/>
                <w:b/>
                <w:lang w:val="en-GB" w:eastAsia="nl-NL"/>
              </w:rPr>
              <w:t xml:space="preserve"> et al. (2006)</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425"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1"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14/14</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100%</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S</w:t>
            </w:r>
          </w:p>
        </w:tc>
      </w:tr>
      <w:tr w:rsidR="00A553B8" w:rsidRPr="00AA6AB4" w:rsidTr="00327B07">
        <w:trPr>
          <w:trHeight w:val="300"/>
        </w:trPr>
        <w:tc>
          <w:tcPr>
            <w:tcW w:w="2518" w:type="dxa"/>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Widmeier</w:t>
            </w:r>
            <w:proofErr w:type="spellEnd"/>
            <w:r w:rsidRPr="00327B07">
              <w:rPr>
                <w:rFonts w:ascii="Times New Roman" w:eastAsia="Times New Roman" w:hAnsi="Times New Roman" w:cs="Times New Roman"/>
                <w:b/>
                <w:lang w:val="en-GB" w:eastAsia="nl-NL"/>
              </w:rPr>
              <w:t xml:space="preserve"> et al. (2007)</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425"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851"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9/11</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82%</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M</w:t>
            </w:r>
          </w:p>
        </w:tc>
      </w:tr>
      <w:tr w:rsidR="00A553B8" w:rsidRPr="00AA6AB4" w:rsidTr="00327B07">
        <w:trPr>
          <w:trHeight w:val="300"/>
        </w:trPr>
        <w:tc>
          <w:tcPr>
            <w:tcW w:w="2518" w:type="dxa"/>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Rusca</w:t>
            </w:r>
            <w:proofErr w:type="spellEnd"/>
            <w:r w:rsidRPr="00327B07">
              <w:rPr>
                <w:rFonts w:ascii="Times New Roman" w:eastAsia="Times New Roman" w:hAnsi="Times New Roman" w:cs="Times New Roman"/>
                <w:b/>
                <w:lang w:val="en-GB" w:eastAsia="nl-NL"/>
              </w:rPr>
              <w:t xml:space="preserve"> et al. (2008)</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425"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851"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9/11</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82%</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M</w:t>
            </w:r>
          </w:p>
        </w:tc>
      </w:tr>
      <w:tr w:rsidR="00A553B8" w:rsidRPr="00AA6AB4" w:rsidTr="00327B07">
        <w:trPr>
          <w:trHeight w:val="300"/>
        </w:trPr>
        <w:tc>
          <w:tcPr>
            <w:tcW w:w="2518" w:type="dxa"/>
            <w:noWrap/>
            <w:hideMark/>
          </w:tcPr>
          <w:p w:rsidR="00A553B8" w:rsidRPr="00327B07" w:rsidRDefault="00A553B8" w:rsidP="00316225">
            <w:pPr>
              <w:spacing w:line="480" w:lineRule="auto"/>
              <w:rPr>
                <w:rFonts w:ascii="Times New Roman" w:eastAsia="Times New Roman" w:hAnsi="Times New Roman" w:cs="Times New Roman"/>
                <w:b/>
                <w:lang w:val="en-GB" w:eastAsia="nl-NL"/>
              </w:rPr>
            </w:pPr>
            <w:r w:rsidRPr="00327B07">
              <w:rPr>
                <w:rFonts w:ascii="Times New Roman" w:eastAsia="Times New Roman" w:hAnsi="Times New Roman" w:cs="Times New Roman"/>
                <w:b/>
                <w:lang w:val="en-GB" w:eastAsia="nl-NL"/>
              </w:rPr>
              <w:t>Dang et al. (2010)</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NR</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425"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851"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6/11</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55%</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W</w:t>
            </w:r>
          </w:p>
        </w:tc>
      </w:tr>
      <w:tr w:rsidR="00A553B8" w:rsidRPr="00AA6AB4" w:rsidTr="00327B07">
        <w:trPr>
          <w:trHeight w:val="300"/>
        </w:trPr>
        <w:tc>
          <w:tcPr>
            <w:tcW w:w="2518" w:type="dxa"/>
            <w:noWrap/>
            <w:hideMark/>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Renström</w:t>
            </w:r>
            <w:proofErr w:type="spellEnd"/>
            <w:r w:rsidRPr="00327B07">
              <w:rPr>
                <w:rFonts w:ascii="Times New Roman" w:eastAsia="Times New Roman" w:hAnsi="Times New Roman" w:cs="Times New Roman"/>
                <w:b/>
                <w:lang w:val="en-GB" w:eastAsia="nl-NL"/>
              </w:rPr>
              <w:t xml:space="preserve"> et al. (2011)</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425"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851"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8/11</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72%</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M</w:t>
            </w:r>
          </w:p>
        </w:tc>
      </w:tr>
      <w:tr w:rsidR="00A553B8" w:rsidRPr="00AA6AB4" w:rsidTr="00327B07">
        <w:trPr>
          <w:trHeight w:val="300"/>
        </w:trPr>
        <w:tc>
          <w:tcPr>
            <w:tcW w:w="2518" w:type="dxa"/>
            <w:noWrap/>
            <w:hideMark/>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Schlunssen</w:t>
            </w:r>
            <w:proofErr w:type="spellEnd"/>
            <w:r w:rsidRPr="00327B07">
              <w:rPr>
                <w:rFonts w:ascii="Times New Roman" w:eastAsia="Times New Roman" w:hAnsi="Times New Roman" w:cs="Times New Roman"/>
                <w:b/>
                <w:lang w:val="en-GB" w:eastAsia="nl-NL"/>
              </w:rPr>
              <w:t xml:space="preserve"> et al. (2011)</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425"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851"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9/11</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82%</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M</w:t>
            </w:r>
          </w:p>
        </w:tc>
      </w:tr>
      <w:tr w:rsidR="00A553B8" w:rsidRPr="00AA6AB4" w:rsidTr="00327B07">
        <w:trPr>
          <w:trHeight w:val="300"/>
        </w:trPr>
        <w:tc>
          <w:tcPr>
            <w:tcW w:w="2518" w:type="dxa"/>
            <w:noWrap/>
          </w:tcPr>
          <w:p w:rsidR="00A553B8" w:rsidRPr="00327B07" w:rsidRDefault="00A553B8" w:rsidP="00316225">
            <w:pPr>
              <w:spacing w:line="480" w:lineRule="auto"/>
              <w:rPr>
                <w:rFonts w:ascii="Times New Roman" w:eastAsia="Times New Roman" w:hAnsi="Times New Roman" w:cs="Times New Roman"/>
                <w:b/>
                <w:lang w:val="en-GB" w:eastAsia="nl-NL"/>
              </w:rPr>
            </w:pPr>
            <w:r w:rsidRPr="00327B07">
              <w:rPr>
                <w:rFonts w:ascii="Times New Roman" w:eastAsia="Times New Roman" w:hAnsi="Times New Roman" w:cs="Times New Roman"/>
                <w:b/>
                <w:lang w:val="en-GB" w:eastAsia="nl-NL"/>
              </w:rPr>
              <w:t>Meza et al. (2013)</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425"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851"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7/11</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64%</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W</w:t>
            </w:r>
          </w:p>
        </w:tc>
      </w:tr>
      <w:tr w:rsidR="00A553B8" w:rsidRPr="00AA6AB4" w:rsidTr="00327B07">
        <w:trPr>
          <w:trHeight w:val="300"/>
        </w:trPr>
        <w:tc>
          <w:tcPr>
            <w:tcW w:w="2518" w:type="dxa"/>
            <w:noWrap/>
            <w:hideMark/>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Ramagopal</w:t>
            </w:r>
            <w:proofErr w:type="spellEnd"/>
            <w:r w:rsidRPr="00327B07">
              <w:rPr>
                <w:rFonts w:ascii="Times New Roman" w:eastAsia="Times New Roman" w:hAnsi="Times New Roman" w:cs="Times New Roman"/>
                <w:b/>
                <w:lang w:val="en-GB" w:eastAsia="nl-NL"/>
              </w:rPr>
              <w:t xml:space="preserve"> et al. (2014)</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NR</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425"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851"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9/11</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82%</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M</w:t>
            </w:r>
          </w:p>
        </w:tc>
      </w:tr>
      <w:tr w:rsidR="00A553B8" w:rsidRPr="00AA6AB4" w:rsidTr="00327B07">
        <w:trPr>
          <w:trHeight w:val="300"/>
        </w:trPr>
        <w:tc>
          <w:tcPr>
            <w:tcW w:w="2518" w:type="dxa"/>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Shiryaeva</w:t>
            </w:r>
            <w:proofErr w:type="spellEnd"/>
            <w:r w:rsidRPr="00327B07">
              <w:rPr>
                <w:rFonts w:ascii="Times New Roman" w:eastAsia="Times New Roman" w:hAnsi="Times New Roman" w:cs="Times New Roman"/>
                <w:b/>
                <w:lang w:val="en-GB" w:eastAsia="nl-NL"/>
              </w:rPr>
              <w:t xml:space="preserve"> et al. (2014)</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425"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1"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11/12</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92%</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S</w:t>
            </w:r>
          </w:p>
        </w:tc>
      </w:tr>
      <w:tr w:rsidR="00A553B8" w:rsidRPr="00AA6AB4" w:rsidTr="00327B07">
        <w:trPr>
          <w:trHeight w:val="300"/>
        </w:trPr>
        <w:tc>
          <w:tcPr>
            <w:tcW w:w="2518" w:type="dxa"/>
            <w:noWrap/>
          </w:tcPr>
          <w:p w:rsidR="00A553B8" w:rsidRPr="00327B07" w:rsidRDefault="00A553B8" w:rsidP="00316225">
            <w:pPr>
              <w:spacing w:line="480" w:lineRule="auto"/>
              <w:rPr>
                <w:rFonts w:ascii="Times New Roman" w:eastAsia="Times New Roman" w:hAnsi="Times New Roman" w:cs="Times New Roman"/>
                <w:b/>
                <w:highlight w:val="yellow"/>
                <w:lang w:val="en-GB" w:eastAsia="nl-NL"/>
              </w:rPr>
            </w:pPr>
            <w:proofErr w:type="spellStart"/>
            <w:r w:rsidRPr="00327B07">
              <w:rPr>
                <w:rFonts w:ascii="Times New Roman" w:eastAsia="Times New Roman" w:hAnsi="Times New Roman" w:cs="Times New Roman"/>
                <w:b/>
                <w:lang w:val="en-GB" w:eastAsia="nl-NL"/>
              </w:rPr>
              <w:t>Cyprowski</w:t>
            </w:r>
            <w:proofErr w:type="spellEnd"/>
            <w:r w:rsidRPr="00327B07">
              <w:rPr>
                <w:rFonts w:ascii="Times New Roman" w:eastAsia="Times New Roman" w:hAnsi="Times New Roman" w:cs="Times New Roman"/>
                <w:b/>
                <w:lang w:val="en-GB" w:eastAsia="nl-NL"/>
              </w:rPr>
              <w:t xml:space="preserve"> et al. (2015)</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NR</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425"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1"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highlight w:val="yellow"/>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9/12</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75%</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M</w:t>
            </w:r>
          </w:p>
        </w:tc>
      </w:tr>
      <w:tr w:rsidR="00A553B8" w:rsidRPr="00AA6AB4" w:rsidTr="00327B07">
        <w:trPr>
          <w:trHeight w:val="300"/>
        </w:trPr>
        <w:tc>
          <w:tcPr>
            <w:tcW w:w="2518" w:type="dxa"/>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Delfino</w:t>
            </w:r>
            <w:proofErr w:type="spellEnd"/>
            <w:r w:rsidRPr="00327B07">
              <w:rPr>
                <w:rFonts w:ascii="Times New Roman" w:eastAsia="Times New Roman" w:hAnsi="Times New Roman" w:cs="Times New Roman"/>
                <w:b/>
                <w:lang w:val="en-GB" w:eastAsia="nl-NL"/>
              </w:rPr>
              <w:t xml:space="preserve"> et al. (2015)</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NR</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425"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851"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11/12</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92%</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S</w:t>
            </w:r>
          </w:p>
        </w:tc>
      </w:tr>
      <w:tr w:rsidR="00A553B8" w:rsidRPr="00AA6AB4" w:rsidTr="00327B07">
        <w:trPr>
          <w:trHeight w:val="300"/>
        </w:trPr>
        <w:tc>
          <w:tcPr>
            <w:tcW w:w="2518" w:type="dxa"/>
            <w:noWrap/>
          </w:tcPr>
          <w:p w:rsidR="00A553B8" w:rsidRPr="00327B07" w:rsidRDefault="00A553B8" w:rsidP="00316225">
            <w:pPr>
              <w:spacing w:line="480" w:lineRule="auto"/>
              <w:rPr>
                <w:rFonts w:ascii="Times New Roman" w:eastAsia="Times New Roman" w:hAnsi="Times New Roman" w:cs="Times New Roman"/>
                <w:b/>
                <w:lang w:val="en-GB" w:eastAsia="nl-NL"/>
              </w:rPr>
            </w:pPr>
            <w:r w:rsidRPr="00327B07">
              <w:rPr>
                <w:rFonts w:ascii="Times New Roman" w:eastAsia="Times New Roman" w:hAnsi="Times New Roman" w:cs="Times New Roman"/>
                <w:b/>
                <w:lang w:val="en-GB" w:eastAsia="nl-NL"/>
              </w:rPr>
              <w:lastRenderedPageBreak/>
              <w:t>Heldal et al. (2015)</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425"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1"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10/12</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83%</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M</w:t>
            </w:r>
          </w:p>
        </w:tc>
      </w:tr>
      <w:tr w:rsidR="00A553B8" w:rsidRPr="00AA6AB4" w:rsidTr="00327B07">
        <w:trPr>
          <w:trHeight w:val="300"/>
        </w:trPr>
        <w:tc>
          <w:tcPr>
            <w:tcW w:w="2518" w:type="dxa"/>
            <w:noWrap/>
          </w:tcPr>
          <w:p w:rsidR="00A553B8" w:rsidRPr="00327B07" w:rsidRDefault="00A553B8" w:rsidP="00316225">
            <w:pPr>
              <w:spacing w:line="480" w:lineRule="auto"/>
              <w:rPr>
                <w:rFonts w:ascii="Times New Roman" w:eastAsia="Times New Roman" w:hAnsi="Times New Roman" w:cs="Times New Roman"/>
                <w:b/>
                <w:lang w:val="en-GB" w:eastAsia="nl-NL"/>
              </w:rPr>
            </w:pPr>
            <w:r w:rsidRPr="00327B07">
              <w:rPr>
                <w:rFonts w:ascii="Times New Roman" w:eastAsia="Times New Roman" w:hAnsi="Times New Roman" w:cs="Times New Roman"/>
                <w:b/>
                <w:lang w:val="en-GB" w:eastAsia="nl-NL"/>
              </w:rPr>
              <w:t>Lai et al. (2015)</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425"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1"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11/13</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85%</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M</w:t>
            </w:r>
          </w:p>
        </w:tc>
      </w:tr>
      <w:tr w:rsidR="00A553B8" w:rsidRPr="00AA6AB4" w:rsidTr="00327B07">
        <w:trPr>
          <w:trHeight w:val="300"/>
        </w:trPr>
        <w:tc>
          <w:tcPr>
            <w:tcW w:w="2518" w:type="dxa"/>
            <w:noWrap/>
            <w:hideMark/>
          </w:tcPr>
          <w:p w:rsidR="00A553B8" w:rsidRPr="00327B07" w:rsidRDefault="00A553B8" w:rsidP="00316225">
            <w:pPr>
              <w:spacing w:line="480" w:lineRule="auto"/>
              <w:rPr>
                <w:rFonts w:ascii="Times New Roman" w:eastAsia="Times New Roman" w:hAnsi="Times New Roman" w:cs="Times New Roman"/>
                <w:b/>
                <w:bCs/>
                <w:lang w:val="en-GB" w:eastAsia="nl-NL"/>
              </w:rPr>
            </w:pPr>
            <w:r w:rsidRPr="00327B07">
              <w:rPr>
                <w:rFonts w:ascii="Times New Roman" w:eastAsia="Times New Roman" w:hAnsi="Times New Roman" w:cs="Times New Roman"/>
                <w:b/>
                <w:lang w:val="en-GB" w:eastAsia="nl-NL"/>
              </w:rPr>
              <w:t>Bose et al.</w:t>
            </w:r>
            <w:r w:rsidRPr="00327B07">
              <w:rPr>
                <w:rFonts w:ascii="Times New Roman" w:eastAsia="Times New Roman" w:hAnsi="Times New Roman" w:cs="Times New Roman"/>
                <w:b/>
                <w:bCs/>
                <w:lang w:val="en-GB" w:eastAsia="nl-NL"/>
              </w:rPr>
              <w:t xml:space="preserve"> (</w:t>
            </w:r>
            <w:r w:rsidRPr="00327B07">
              <w:rPr>
                <w:rFonts w:ascii="Times New Roman" w:eastAsia="Times New Roman" w:hAnsi="Times New Roman" w:cs="Times New Roman"/>
                <w:b/>
                <w:lang w:val="en-GB" w:eastAsia="nl-NL"/>
              </w:rPr>
              <w:t>2016)</w:t>
            </w:r>
          </w:p>
        </w:tc>
        <w:tc>
          <w:tcPr>
            <w:tcW w:w="709" w:type="dxa"/>
            <w:noWrap/>
            <w:hideMark/>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hideMark/>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hideMark/>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hideMark/>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425" w:type="dxa"/>
            <w:noWrap/>
            <w:hideMark/>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hideMark/>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567" w:type="dxa"/>
            <w:noWrap/>
            <w:hideMark/>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1" w:type="dxa"/>
            <w:noWrap/>
            <w:hideMark/>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hideMark/>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hideMark/>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hideMark/>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567" w:type="dxa"/>
            <w:noWrap/>
            <w:hideMark/>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hideMark/>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NR</w:t>
            </w:r>
          </w:p>
        </w:tc>
        <w:tc>
          <w:tcPr>
            <w:tcW w:w="567" w:type="dxa"/>
            <w:noWrap/>
            <w:hideMark/>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hideMark/>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12/14</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86%</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M</w:t>
            </w:r>
          </w:p>
        </w:tc>
      </w:tr>
      <w:tr w:rsidR="00A553B8" w:rsidRPr="00AA6AB4" w:rsidTr="00327B07">
        <w:trPr>
          <w:trHeight w:val="300"/>
        </w:trPr>
        <w:tc>
          <w:tcPr>
            <w:tcW w:w="2518" w:type="dxa"/>
            <w:noWrap/>
          </w:tcPr>
          <w:p w:rsidR="00A553B8" w:rsidRPr="00327B07" w:rsidRDefault="00A553B8" w:rsidP="00316225">
            <w:pPr>
              <w:spacing w:line="480" w:lineRule="auto"/>
              <w:rPr>
                <w:rFonts w:ascii="Times New Roman" w:eastAsia="Times New Roman" w:hAnsi="Times New Roman" w:cs="Times New Roman"/>
                <w:b/>
                <w:lang w:val="en-GB" w:eastAsia="nl-NL"/>
              </w:rPr>
            </w:pPr>
            <w:r w:rsidRPr="00327B07">
              <w:rPr>
                <w:rFonts w:ascii="Times New Roman" w:eastAsia="Times New Roman" w:hAnsi="Times New Roman" w:cs="Times New Roman"/>
                <w:b/>
                <w:lang w:val="en-GB" w:eastAsia="nl-NL"/>
              </w:rPr>
              <w:t>Ghani et al. (2016)</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NR</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425"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567"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851"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709"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992"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NA</w:t>
            </w:r>
          </w:p>
        </w:tc>
        <w:tc>
          <w:tcPr>
            <w:tcW w:w="567" w:type="dxa"/>
            <w:noWrap/>
          </w:tcPr>
          <w:p w:rsidR="00A553B8" w:rsidRPr="00AA6AB4" w:rsidRDefault="00A553B8" w:rsidP="00316225">
            <w:pPr>
              <w:spacing w:line="480" w:lineRule="auto"/>
              <w:jc w:val="center"/>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850" w:type="dxa"/>
            <w:noWrap/>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7/11</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64%</w:t>
            </w:r>
          </w:p>
        </w:tc>
        <w:tc>
          <w:tcPr>
            <w:tcW w:w="993" w:type="dxa"/>
          </w:tcPr>
          <w:p w:rsidR="00A553B8" w:rsidRPr="00AA6AB4" w:rsidRDefault="00A553B8" w:rsidP="00316225">
            <w:pPr>
              <w:spacing w:line="480" w:lineRule="auto"/>
              <w:jc w:val="center"/>
              <w:rPr>
                <w:rFonts w:ascii="Times New Roman" w:eastAsia="Times New Roman" w:hAnsi="Times New Roman" w:cs="Times New Roman"/>
                <w:u w:val="single"/>
                <w:lang w:val="en-GB" w:eastAsia="nl-NL"/>
              </w:rPr>
            </w:pPr>
            <w:r w:rsidRPr="00AA6AB4">
              <w:rPr>
                <w:rFonts w:ascii="Times New Roman" w:eastAsia="Times New Roman" w:hAnsi="Times New Roman" w:cs="Times New Roman"/>
                <w:u w:val="single"/>
                <w:lang w:val="en-GB" w:eastAsia="nl-NL"/>
              </w:rPr>
              <w:t>W</w:t>
            </w:r>
          </w:p>
        </w:tc>
      </w:tr>
    </w:tbl>
    <w:p w:rsidR="00A553B8" w:rsidRPr="00AA6AB4" w:rsidRDefault="00A553B8" w:rsidP="00A553B8">
      <w:pPr>
        <w:spacing w:line="480" w:lineRule="auto"/>
        <w:rPr>
          <w:rFonts w:ascii="Times New Roman" w:hAnsi="Times New Roman" w:cs="Times New Roman"/>
          <w:lang w:val="en-GB"/>
        </w:rPr>
      </w:pPr>
      <w:r w:rsidRPr="00AA6AB4">
        <w:rPr>
          <w:rFonts w:ascii="Times New Roman" w:hAnsi="Times New Roman" w:cs="Times New Roman"/>
          <w:lang w:val="en-GB"/>
        </w:rPr>
        <w:t>Quality rating score: ≥90% = strong (S), 70-90% = moderate (M), &lt;70% = weak (W)</w:t>
      </w:r>
    </w:p>
    <w:p w:rsidR="00A553B8" w:rsidRPr="00AA6AB4" w:rsidRDefault="00A553B8" w:rsidP="00A553B8">
      <w:pPr>
        <w:spacing w:line="480" w:lineRule="auto"/>
        <w:rPr>
          <w:rFonts w:ascii="Times New Roman" w:hAnsi="Times New Roman" w:cs="Times New Roman"/>
          <w:lang w:val="en-GB"/>
        </w:rPr>
      </w:pPr>
      <w:r w:rsidRPr="00AA6AB4">
        <w:rPr>
          <w:rFonts w:ascii="Times New Roman" w:hAnsi="Times New Roman" w:cs="Times New Roman"/>
          <w:lang w:val="en-GB"/>
        </w:rPr>
        <w:br w:type="page"/>
      </w:r>
    </w:p>
    <w:p w:rsidR="00A553B8" w:rsidRPr="00AA6AB4" w:rsidRDefault="00A553B8" w:rsidP="00A553B8">
      <w:pPr>
        <w:pStyle w:val="Kop1"/>
        <w:spacing w:line="480" w:lineRule="auto"/>
        <w:rPr>
          <w:rStyle w:val="Zwaar"/>
          <w:rFonts w:ascii="Times New Roman" w:hAnsi="Times New Roman" w:cs="Times New Roman"/>
          <w:color w:val="auto"/>
          <w:lang w:val="en-GB"/>
        </w:rPr>
      </w:pPr>
      <w:r w:rsidRPr="00AA6AB4">
        <w:rPr>
          <w:rStyle w:val="Zwaar"/>
          <w:rFonts w:ascii="Times New Roman" w:hAnsi="Times New Roman" w:cs="Times New Roman"/>
          <w:color w:val="auto"/>
          <w:lang w:val="en-GB"/>
        </w:rPr>
        <w:lastRenderedPageBreak/>
        <w:t xml:space="preserve">Supplement </w:t>
      </w:r>
      <w:del w:id="70" w:author="Azadeh" w:date="2018-01-19T09:21:00Z">
        <w:r w:rsidRPr="00AA6AB4" w:rsidDel="000C0934">
          <w:rPr>
            <w:rStyle w:val="Zwaar"/>
            <w:rFonts w:ascii="Times New Roman" w:hAnsi="Times New Roman" w:cs="Times New Roman"/>
            <w:color w:val="auto"/>
            <w:lang w:val="en-GB"/>
          </w:rPr>
          <w:delText>3</w:delText>
        </w:r>
      </w:del>
      <w:ins w:id="71" w:author="Azadeh" w:date="2018-01-19T09:21:00Z">
        <w:r w:rsidR="000C0934">
          <w:rPr>
            <w:rStyle w:val="Zwaar"/>
            <w:rFonts w:ascii="Times New Roman" w:hAnsi="Times New Roman" w:cs="Times New Roman"/>
            <w:color w:val="auto"/>
            <w:lang w:val="en-GB"/>
          </w:rPr>
          <w:t>4</w:t>
        </w:r>
      </w:ins>
      <w:r w:rsidRPr="00AA6AB4">
        <w:rPr>
          <w:rStyle w:val="Zwaar"/>
          <w:rFonts w:ascii="Times New Roman" w:hAnsi="Times New Roman" w:cs="Times New Roman"/>
          <w:color w:val="auto"/>
          <w:lang w:val="en-GB"/>
        </w:rPr>
        <w:t>. Results tables</w:t>
      </w:r>
    </w:p>
    <w:p w:rsidR="00A553B8" w:rsidRPr="00AA6AB4" w:rsidRDefault="00A553B8" w:rsidP="00A553B8">
      <w:pPr>
        <w:pStyle w:val="Bijschrift"/>
        <w:keepNext/>
        <w:spacing w:line="480" w:lineRule="auto"/>
        <w:rPr>
          <w:rFonts w:ascii="Times New Roman" w:hAnsi="Times New Roman" w:cs="Times New Roman"/>
          <w:color w:val="auto"/>
          <w:sz w:val="20"/>
          <w:szCs w:val="20"/>
          <w:lang w:val="en-GB"/>
        </w:rPr>
      </w:pPr>
      <w:r w:rsidRPr="00AA6AB4">
        <w:rPr>
          <w:rFonts w:ascii="Times New Roman" w:hAnsi="Times New Roman" w:cs="Times New Roman"/>
          <w:color w:val="auto"/>
          <w:sz w:val="20"/>
          <w:szCs w:val="20"/>
          <w:lang w:val="en-GB"/>
        </w:rPr>
        <w:t xml:space="preserve">Table </w:t>
      </w:r>
      <w:del w:id="72" w:author="Azadeh" w:date="2018-01-19T09:21:00Z">
        <w:r w:rsidRPr="00AA6AB4" w:rsidDel="000C0934">
          <w:rPr>
            <w:rFonts w:ascii="Times New Roman" w:hAnsi="Times New Roman" w:cs="Times New Roman"/>
            <w:color w:val="auto"/>
            <w:sz w:val="20"/>
            <w:szCs w:val="20"/>
            <w:lang w:val="en-GB"/>
          </w:rPr>
          <w:delText>S3.1</w:delText>
        </w:r>
      </w:del>
      <w:ins w:id="73" w:author="Azadeh" w:date="2018-01-19T09:21:00Z">
        <w:r w:rsidR="000C0934">
          <w:rPr>
            <w:rFonts w:ascii="Times New Roman" w:hAnsi="Times New Roman" w:cs="Times New Roman"/>
            <w:color w:val="auto"/>
            <w:sz w:val="20"/>
            <w:szCs w:val="20"/>
            <w:lang w:val="en-GB"/>
          </w:rPr>
          <w:t>S4.1</w:t>
        </w:r>
      </w:ins>
      <w:r w:rsidRPr="00AA6AB4">
        <w:rPr>
          <w:rFonts w:ascii="Times New Roman" w:hAnsi="Times New Roman" w:cs="Times New Roman"/>
          <w:color w:val="auto"/>
          <w:sz w:val="20"/>
          <w:szCs w:val="20"/>
          <w:lang w:val="en-GB"/>
        </w:rPr>
        <w:t xml:space="preserve">. Overview of results – questionnaire outcomes among subjects exposed to </w:t>
      </w:r>
      <w:proofErr w:type="spellStart"/>
      <w:r w:rsidRPr="00AA6AB4">
        <w:rPr>
          <w:rFonts w:ascii="Times New Roman" w:hAnsi="Times New Roman" w:cs="Times New Roman"/>
          <w:color w:val="auto"/>
          <w:sz w:val="20"/>
          <w:szCs w:val="20"/>
          <w:lang w:val="en-GB"/>
        </w:rPr>
        <w:t>bioaerosols</w:t>
      </w:r>
      <w:proofErr w:type="spellEnd"/>
      <w:r w:rsidRPr="00AA6AB4">
        <w:rPr>
          <w:rFonts w:ascii="Times New Roman" w:hAnsi="Times New Roman" w:cs="Times New Roman"/>
          <w:color w:val="auto"/>
          <w:sz w:val="20"/>
          <w:szCs w:val="20"/>
          <w:lang w:val="en-GB"/>
        </w:rPr>
        <w:t>.</w:t>
      </w:r>
    </w:p>
    <w:tbl>
      <w:tblPr>
        <w:tblStyle w:val="Tabelraster"/>
        <w:tblpPr w:leftFromText="141" w:rightFromText="141" w:vertAnchor="text" w:tblpX="-1122" w:tblpY="1"/>
        <w:tblW w:w="16302" w:type="dxa"/>
        <w:tblLayout w:type="fixed"/>
        <w:tblLook w:val="04A0" w:firstRow="1" w:lastRow="0" w:firstColumn="1" w:lastColumn="0" w:noHBand="0" w:noVBand="1"/>
      </w:tblPr>
      <w:tblGrid>
        <w:gridCol w:w="1384"/>
        <w:gridCol w:w="2410"/>
        <w:gridCol w:w="3544"/>
        <w:gridCol w:w="8964"/>
      </w:tblGrid>
      <w:tr w:rsidR="00A553B8" w:rsidRPr="00AA6AB4" w:rsidTr="00327B07">
        <w:trPr>
          <w:trHeight w:val="300"/>
        </w:trPr>
        <w:tc>
          <w:tcPr>
            <w:tcW w:w="16302" w:type="dxa"/>
            <w:gridSpan w:val="4"/>
            <w:noWrap/>
          </w:tcPr>
          <w:p w:rsidR="00A553B8" w:rsidRPr="00327B07" w:rsidRDefault="00A553B8" w:rsidP="00316225">
            <w:pPr>
              <w:spacing w:line="480" w:lineRule="auto"/>
              <w:rPr>
                <w:rFonts w:ascii="Times New Roman" w:eastAsia="Times New Roman" w:hAnsi="Times New Roman" w:cs="Times New Roman"/>
                <w:b/>
                <w:sz w:val="24"/>
                <w:lang w:val="en-GB" w:eastAsia="nl-NL"/>
              </w:rPr>
            </w:pPr>
            <w:r w:rsidRPr="00327B07">
              <w:rPr>
                <w:rFonts w:ascii="Times New Roman" w:eastAsia="Times New Roman" w:hAnsi="Times New Roman" w:cs="Times New Roman"/>
                <w:b/>
                <w:sz w:val="24"/>
                <w:lang w:val="en-GB" w:eastAsia="nl-NL"/>
              </w:rPr>
              <w:t>Results Questionnaire</w:t>
            </w:r>
          </w:p>
        </w:tc>
      </w:tr>
      <w:tr w:rsidR="00A553B8" w:rsidRPr="00AA6AB4" w:rsidTr="00327B07">
        <w:trPr>
          <w:trHeight w:val="300"/>
        </w:trPr>
        <w:tc>
          <w:tcPr>
            <w:tcW w:w="1384" w:type="dxa"/>
            <w:noWrap/>
            <w:hideMark/>
          </w:tcPr>
          <w:p w:rsidR="00A553B8" w:rsidRPr="00327B07" w:rsidRDefault="00A553B8" w:rsidP="00316225">
            <w:pPr>
              <w:spacing w:line="480" w:lineRule="auto"/>
              <w:rPr>
                <w:rFonts w:ascii="Times New Roman" w:eastAsia="Times New Roman" w:hAnsi="Times New Roman" w:cs="Times New Roman"/>
                <w:b/>
                <w:sz w:val="24"/>
                <w:lang w:val="en-GB" w:eastAsia="nl-NL"/>
              </w:rPr>
            </w:pPr>
            <w:r w:rsidRPr="00327B07">
              <w:rPr>
                <w:rFonts w:ascii="Times New Roman" w:eastAsia="Times New Roman" w:hAnsi="Times New Roman" w:cs="Times New Roman"/>
                <w:b/>
                <w:sz w:val="24"/>
                <w:lang w:val="en-GB" w:eastAsia="nl-NL"/>
              </w:rPr>
              <w:t>Author (year)</w:t>
            </w:r>
          </w:p>
        </w:tc>
        <w:tc>
          <w:tcPr>
            <w:tcW w:w="2410" w:type="dxa"/>
            <w:noWrap/>
            <w:hideMark/>
          </w:tcPr>
          <w:p w:rsidR="00A553B8" w:rsidRPr="00AA6AB4" w:rsidRDefault="00A553B8" w:rsidP="00316225">
            <w:pPr>
              <w:spacing w:line="480" w:lineRule="auto"/>
              <w:rPr>
                <w:rFonts w:ascii="Times New Roman" w:eastAsia="Times New Roman" w:hAnsi="Times New Roman" w:cs="Times New Roman"/>
                <w:b/>
                <w:sz w:val="24"/>
                <w:lang w:val="en-GB" w:eastAsia="nl-NL"/>
              </w:rPr>
            </w:pPr>
            <w:r w:rsidRPr="00AA6AB4">
              <w:rPr>
                <w:rFonts w:ascii="Times New Roman" w:eastAsia="Times New Roman" w:hAnsi="Times New Roman" w:cs="Times New Roman"/>
                <w:b/>
                <w:sz w:val="24"/>
                <w:lang w:val="en-GB" w:eastAsia="nl-NL"/>
              </w:rPr>
              <w:t>Population</w:t>
            </w:r>
          </w:p>
        </w:tc>
        <w:tc>
          <w:tcPr>
            <w:tcW w:w="3544" w:type="dxa"/>
            <w:noWrap/>
            <w:hideMark/>
          </w:tcPr>
          <w:p w:rsidR="00A553B8" w:rsidRPr="00AA6AB4" w:rsidRDefault="00A553B8" w:rsidP="00316225">
            <w:pPr>
              <w:spacing w:line="480" w:lineRule="auto"/>
              <w:rPr>
                <w:rFonts w:ascii="Times New Roman" w:eastAsia="Times New Roman" w:hAnsi="Times New Roman" w:cs="Times New Roman"/>
                <w:b/>
                <w:sz w:val="24"/>
                <w:lang w:val="en-GB" w:eastAsia="nl-NL"/>
              </w:rPr>
            </w:pPr>
            <w:r w:rsidRPr="00AA6AB4">
              <w:rPr>
                <w:rFonts w:ascii="Times New Roman" w:eastAsia="Times New Roman" w:hAnsi="Times New Roman" w:cs="Times New Roman"/>
                <w:b/>
                <w:sz w:val="24"/>
                <w:lang w:val="en-GB" w:eastAsia="nl-NL"/>
              </w:rPr>
              <w:t>Levels of airborne endotoxin exposure (EU/m³)</w:t>
            </w:r>
          </w:p>
        </w:tc>
        <w:tc>
          <w:tcPr>
            <w:tcW w:w="8964" w:type="dxa"/>
            <w:noWrap/>
            <w:hideMark/>
          </w:tcPr>
          <w:p w:rsidR="00A553B8" w:rsidRPr="00AA6AB4" w:rsidRDefault="00A553B8" w:rsidP="00316225">
            <w:pPr>
              <w:spacing w:line="480" w:lineRule="auto"/>
              <w:rPr>
                <w:rFonts w:ascii="Times New Roman" w:eastAsia="Times New Roman" w:hAnsi="Times New Roman" w:cs="Times New Roman"/>
                <w:b/>
                <w:sz w:val="24"/>
                <w:lang w:val="en-GB" w:eastAsia="nl-NL"/>
              </w:rPr>
            </w:pPr>
            <w:r w:rsidRPr="00AA6AB4">
              <w:rPr>
                <w:rFonts w:ascii="Times New Roman" w:eastAsia="Times New Roman" w:hAnsi="Times New Roman" w:cs="Times New Roman"/>
                <w:b/>
                <w:sz w:val="24"/>
                <w:lang w:val="en-GB" w:eastAsia="nl-NL"/>
              </w:rPr>
              <w:t>Conclusion</w:t>
            </w:r>
          </w:p>
        </w:tc>
      </w:tr>
      <w:tr w:rsidR="00A553B8" w:rsidRPr="00AA6AB4" w:rsidTr="00327B07">
        <w:trPr>
          <w:trHeight w:val="300"/>
        </w:trPr>
        <w:tc>
          <w:tcPr>
            <w:tcW w:w="16302" w:type="dxa"/>
            <w:gridSpan w:val="4"/>
            <w:noWrap/>
          </w:tcPr>
          <w:p w:rsidR="00A553B8" w:rsidRPr="00327B07" w:rsidRDefault="00A553B8" w:rsidP="00316225">
            <w:pPr>
              <w:spacing w:line="480" w:lineRule="auto"/>
              <w:rPr>
                <w:rFonts w:ascii="Times New Roman" w:eastAsia="Times New Roman" w:hAnsi="Times New Roman" w:cs="Times New Roman"/>
                <w:b/>
                <w:i/>
                <w:sz w:val="24"/>
                <w:lang w:val="en-GB" w:eastAsia="nl-NL"/>
              </w:rPr>
            </w:pPr>
            <w:r w:rsidRPr="00327B07">
              <w:rPr>
                <w:rFonts w:ascii="Times New Roman" w:eastAsia="Times New Roman" w:hAnsi="Times New Roman" w:cs="Times New Roman"/>
                <w:b/>
                <w:i/>
                <w:sz w:val="24"/>
                <w:lang w:val="en-GB" w:eastAsia="nl-NL"/>
              </w:rPr>
              <w:t>Non-occupational populations</w:t>
            </w:r>
          </w:p>
        </w:tc>
      </w:tr>
      <w:tr w:rsidR="00A553B8" w:rsidRPr="004F033C" w:rsidTr="00327B07">
        <w:trPr>
          <w:trHeight w:val="300"/>
        </w:trPr>
        <w:tc>
          <w:tcPr>
            <w:tcW w:w="1384" w:type="dxa"/>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Schiffman</w:t>
            </w:r>
            <w:proofErr w:type="spellEnd"/>
            <w:r w:rsidRPr="00327B07">
              <w:rPr>
                <w:rFonts w:ascii="Times New Roman" w:eastAsia="Times New Roman" w:hAnsi="Times New Roman" w:cs="Times New Roman"/>
                <w:b/>
                <w:lang w:val="en-GB" w:eastAsia="nl-NL"/>
              </w:rPr>
              <w:t xml:space="preserve"> et al. (2005)</w:t>
            </w:r>
          </w:p>
        </w:tc>
        <w:tc>
          <w:tcPr>
            <w:tcW w:w="241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hAnsi="Times New Roman" w:cs="Times New Roman"/>
                <w:lang w:val="en-GB"/>
              </w:rPr>
              <w:t>48 healthy subjects.</w:t>
            </w:r>
          </w:p>
        </w:tc>
        <w:tc>
          <w:tcPr>
            <w:tcW w:w="3544"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 7.40 EU/m³</w:t>
            </w:r>
          </w:p>
        </w:tc>
        <w:tc>
          <w:tcPr>
            <w:tcW w:w="8964"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No significant difference in the prevalence of cough between experimental (exposed) and control (unexposed) measurements. </w:t>
            </w:r>
          </w:p>
        </w:tc>
      </w:tr>
      <w:tr w:rsidR="00A553B8" w:rsidRPr="004F033C" w:rsidTr="00327B07">
        <w:trPr>
          <w:trHeight w:val="300"/>
        </w:trPr>
        <w:tc>
          <w:tcPr>
            <w:tcW w:w="1384" w:type="dxa"/>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Hoopmann</w:t>
            </w:r>
            <w:proofErr w:type="spellEnd"/>
            <w:r w:rsidRPr="00327B07">
              <w:rPr>
                <w:rFonts w:ascii="Times New Roman" w:eastAsia="Times New Roman" w:hAnsi="Times New Roman" w:cs="Times New Roman"/>
                <w:b/>
                <w:lang w:val="en-GB" w:eastAsia="nl-NL"/>
              </w:rPr>
              <w:t xml:space="preserve"> et al. (2006)</w:t>
            </w:r>
          </w:p>
        </w:tc>
        <w:tc>
          <w:tcPr>
            <w:tcW w:w="241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hAnsi="Times New Roman" w:cs="Times New Roman"/>
                <w:lang w:val="en-GB"/>
              </w:rPr>
              <w:t>3867 children.</w:t>
            </w:r>
          </w:p>
        </w:tc>
        <w:tc>
          <w:tcPr>
            <w:tcW w:w="3544"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Median 0.064 EU/m³, IQR 0.025-0.141*</w:t>
            </w:r>
          </w:p>
        </w:tc>
        <w:tc>
          <w:tcPr>
            <w:tcW w:w="8964"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15.9% of the boys and 12.9% of the girls reported wheezing in the last 12 months. Wheezing, nocturnal coughing and asthmatic symptoms were more prevalent in children of atopic parents (all p&lt;0.001).</w:t>
            </w:r>
          </w:p>
        </w:tc>
      </w:tr>
      <w:tr w:rsidR="00A553B8" w:rsidRPr="00AA6AB4" w:rsidTr="00327B07">
        <w:trPr>
          <w:trHeight w:val="300"/>
        </w:trPr>
        <w:tc>
          <w:tcPr>
            <w:tcW w:w="16302" w:type="dxa"/>
            <w:gridSpan w:val="4"/>
            <w:noWrap/>
          </w:tcPr>
          <w:p w:rsidR="00A553B8" w:rsidRPr="00327B07" w:rsidRDefault="00A553B8" w:rsidP="00316225">
            <w:pPr>
              <w:spacing w:line="480" w:lineRule="auto"/>
              <w:rPr>
                <w:rFonts w:ascii="Times New Roman" w:eastAsia="Times New Roman" w:hAnsi="Times New Roman" w:cs="Times New Roman"/>
                <w:b/>
                <w:i/>
                <w:lang w:val="en-GB" w:eastAsia="nl-NL"/>
              </w:rPr>
            </w:pPr>
            <w:r w:rsidRPr="00327B07">
              <w:rPr>
                <w:rFonts w:ascii="Times New Roman" w:eastAsia="Times New Roman" w:hAnsi="Times New Roman" w:cs="Times New Roman"/>
                <w:b/>
                <w:i/>
                <w:sz w:val="24"/>
                <w:lang w:val="en-GB" w:eastAsia="nl-NL"/>
              </w:rPr>
              <w:t>Occupational populations</w:t>
            </w:r>
          </w:p>
        </w:tc>
      </w:tr>
      <w:tr w:rsidR="00A553B8" w:rsidRPr="004F033C" w:rsidTr="00327B07">
        <w:trPr>
          <w:trHeight w:val="300"/>
        </w:trPr>
        <w:tc>
          <w:tcPr>
            <w:tcW w:w="1384" w:type="dxa"/>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Kateman</w:t>
            </w:r>
            <w:proofErr w:type="spellEnd"/>
            <w:r w:rsidRPr="00327B07">
              <w:rPr>
                <w:rFonts w:ascii="Times New Roman" w:eastAsia="Times New Roman" w:hAnsi="Times New Roman" w:cs="Times New Roman"/>
                <w:b/>
                <w:lang w:val="en-GB" w:eastAsia="nl-NL"/>
              </w:rPr>
              <w:t xml:space="preserve"> et al. (1990)</w:t>
            </w:r>
          </w:p>
        </w:tc>
        <w:tc>
          <w:tcPr>
            <w:tcW w:w="241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40 textile yarn workers exposed to spray-humidifier, 42 controls exposed to other or no </w:t>
            </w:r>
            <w:r w:rsidRPr="00AA6AB4">
              <w:rPr>
                <w:rFonts w:ascii="Times New Roman" w:eastAsia="Times New Roman" w:hAnsi="Times New Roman" w:cs="Times New Roman"/>
                <w:lang w:val="en-GB" w:eastAsia="nl-NL"/>
              </w:rPr>
              <w:lastRenderedPageBreak/>
              <w:t xml:space="preserve">humidifier. </w:t>
            </w:r>
          </w:p>
        </w:tc>
        <w:tc>
          <w:tcPr>
            <w:tcW w:w="3544"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lastRenderedPageBreak/>
              <w:t>GM 0.64 EU/m³ (GSD 0.016) for cold-water humidification area, 0.18-0.19 EU/m³ for other areas.</w:t>
            </w:r>
          </w:p>
        </w:tc>
        <w:tc>
          <w:tcPr>
            <w:tcW w:w="8964"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25% of workers complained of wheezing, no differences between the subpopulations.</w:t>
            </w:r>
          </w:p>
        </w:tc>
      </w:tr>
      <w:tr w:rsidR="00A553B8" w:rsidRPr="004F033C" w:rsidTr="00327B07">
        <w:trPr>
          <w:trHeight w:val="300"/>
        </w:trPr>
        <w:tc>
          <w:tcPr>
            <w:tcW w:w="1384" w:type="dxa"/>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lastRenderedPageBreak/>
              <w:t>Dahlqvist</w:t>
            </w:r>
            <w:proofErr w:type="spellEnd"/>
            <w:r w:rsidRPr="00327B07">
              <w:rPr>
                <w:rFonts w:ascii="Times New Roman" w:eastAsia="Times New Roman" w:hAnsi="Times New Roman" w:cs="Times New Roman"/>
                <w:b/>
                <w:lang w:val="en-GB" w:eastAsia="nl-NL"/>
              </w:rPr>
              <w:t xml:space="preserve"> et al. (1992)</w:t>
            </w:r>
          </w:p>
        </w:tc>
        <w:tc>
          <w:tcPr>
            <w:tcW w:w="241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28 wood trimmers, 19 controls (office workers)</w:t>
            </w:r>
          </w:p>
        </w:tc>
        <w:tc>
          <w:tcPr>
            <w:tcW w:w="3544"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15-25 EU/m³.*</w:t>
            </w:r>
          </w:p>
        </w:tc>
        <w:tc>
          <w:tcPr>
            <w:tcW w:w="8964"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Compared to the controls, wood trimmers had a </w:t>
            </w:r>
            <w:r w:rsidRPr="00AA6AB4">
              <w:rPr>
                <w:rFonts w:ascii="Times New Roman" w:eastAsia="Times New Roman" w:hAnsi="Times New Roman" w:cs="Times New Roman"/>
                <w:b/>
                <w:lang w:val="en-GB" w:eastAsia="nl-NL"/>
              </w:rPr>
              <w:t>significantly</w:t>
            </w:r>
            <w:r w:rsidRPr="00AA6AB4">
              <w:rPr>
                <w:rFonts w:ascii="Times New Roman" w:eastAsia="Times New Roman" w:hAnsi="Times New Roman" w:cs="Times New Roman"/>
                <w:lang w:val="en-GB" w:eastAsia="nl-NL"/>
              </w:rPr>
              <w:t xml:space="preserve"> higher prevalence of dry cough (p=0.002), cough with phlegm (p=0.038) and breathlessness (p=0.020). </w:t>
            </w:r>
          </w:p>
        </w:tc>
      </w:tr>
      <w:tr w:rsidR="00A553B8" w:rsidRPr="004F033C" w:rsidTr="00327B07">
        <w:trPr>
          <w:trHeight w:val="300"/>
        </w:trPr>
        <w:tc>
          <w:tcPr>
            <w:tcW w:w="1384" w:type="dxa"/>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Sprince</w:t>
            </w:r>
            <w:proofErr w:type="spellEnd"/>
            <w:r w:rsidRPr="00327B07">
              <w:rPr>
                <w:rFonts w:ascii="Times New Roman" w:eastAsia="Times New Roman" w:hAnsi="Times New Roman" w:cs="Times New Roman"/>
                <w:b/>
                <w:lang w:val="en-GB" w:eastAsia="nl-NL"/>
              </w:rPr>
              <w:t xml:space="preserve"> et al. (1997)</w:t>
            </w:r>
          </w:p>
        </w:tc>
        <w:tc>
          <w:tcPr>
            <w:tcW w:w="241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183 machine workers in automobile industry. </w:t>
            </w:r>
            <w:r w:rsidRPr="00AA6AB4">
              <w:rPr>
                <w:rFonts w:ascii="Times New Roman" w:eastAsia="Times New Roman" w:hAnsi="Times New Roman" w:cs="Times New Roman"/>
                <w:lang w:val="en-GB" w:eastAsia="nl-NL"/>
              </w:rPr>
              <w:br/>
              <w:t>66 assemblers(controls).</w:t>
            </w:r>
          </w:p>
        </w:tc>
        <w:tc>
          <w:tcPr>
            <w:tcW w:w="3544"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GM 31 EU/m³,</w:t>
            </w:r>
            <w:r w:rsidRPr="00AA6AB4">
              <w:rPr>
                <w:rFonts w:ascii="Times New Roman" w:eastAsia="Times New Roman" w:hAnsi="Times New Roman" w:cs="Times New Roman"/>
                <w:lang w:val="en-GB" w:eastAsia="nl-NL"/>
              </w:rPr>
              <w:br/>
              <w:t>range 2.7-984</w:t>
            </w:r>
          </w:p>
        </w:tc>
        <w:tc>
          <w:tcPr>
            <w:tcW w:w="8964"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Symptoms reported </w:t>
            </w:r>
            <w:r w:rsidRPr="00AA6AB4">
              <w:rPr>
                <w:rFonts w:ascii="Times New Roman" w:eastAsia="Times New Roman" w:hAnsi="Times New Roman" w:cs="Times New Roman"/>
                <w:b/>
                <w:lang w:val="en-GB" w:eastAsia="nl-NL"/>
              </w:rPr>
              <w:t>significantly</w:t>
            </w:r>
            <w:r w:rsidRPr="00AA6AB4">
              <w:rPr>
                <w:rFonts w:ascii="Times New Roman" w:eastAsia="Times New Roman" w:hAnsi="Times New Roman" w:cs="Times New Roman"/>
                <w:lang w:val="en-GB" w:eastAsia="nl-NL"/>
              </w:rPr>
              <w:t xml:space="preserve"> more often by subjects than by controls were: cough (OR 3.1; 95% CI 1.4-6.9); phlegm (OR 3.1; 95% CI 1.6-6.1); work-related chest-tightness (OR 5.9; 95% CI 1.4-25.7); post-shift chest tightness (OR 4.5; 95% CI 1.3-15.2) and post-shift cough (OR 4.0; 95% CI 1.2-14.1). </w:t>
            </w:r>
          </w:p>
        </w:tc>
      </w:tr>
      <w:tr w:rsidR="00A553B8" w:rsidRPr="004F033C" w:rsidTr="00327B07">
        <w:trPr>
          <w:trHeight w:val="300"/>
        </w:trPr>
        <w:tc>
          <w:tcPr>
            <w:tcW w:w="1384" w:type="dxa"/>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Zock</w:t>
            </w:r>
            <w:proofErr w:type="spellEnd"/>
            <w:r w:rsidRPr="00327B07">
              <w:rPr>
                <w:rFonts w:ascii="Times New Roman" w:eastAsia="Times New Roman" w:hAnsi="Times New Roman" w:cs="Times New Roman"/>
                <w:b/>
                <w:lang w:val="en-GB" w:eastAsia="nl-NL"/>
              </w:rPr>
              <w:t xml:space="preserve"> et al. (1998)</w:t>
            </w:r>
          </w:p>
        </w:tc>
        <w:tc>
          <w:tcPr>
            <w:tcW w:w="241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57 potato processing workers.</w:t>
            </w:r>
          </w:p>
        </w:tc>
        <w:tc>
          <w:tcPr>
            <w:tcW w:w="3544"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AM 32.9 EU/m³. </w:t>
            </w:r>
            <w:r w:rsidRPr="00AA6AB4">
              <w:rPr>
                <w:rFonts w:ascii="Times New Roman" w:eastAsia="Times New Roman" w:hAnsi="Times New Roman" w:cs="Times New Roman"/>
                <w:lang w:val="en-GB" w:eastAsia="nl-NL"/>
              </w:rPr>
              <w:br/>
              <w:t>Low exposed group: AM 21 EU/m³,</w:t>
            </w:r>
            <w:r w:rsidRPr="00AA6AB4">
              <w:rPr>
                <w:rFonts w:ascii="Times New Roman" w:eastAsia="Times New Roman" w:hAnsi="Times New Roman" w:cs="Times New Roman"/>
                <w:lang w:val="en-GB" w:eastAsia="nl-NL"/>
              </w:rPr>
              <w:br/>
              <w:t>high exposed group: 56 EU/m³.</w:t>
            </w:r>
          </w:p>
        </w:tc>
        <w:tc>
          <w:tcPr>
            <w:tcW w:w="8964"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25% of the exposed workers reported at least one of the work-related respiratory symptoms (cough, phlegm, shortness of breath, chest tightness). These seemed to be more prevalent among the low exposed group. </w:t>
            </w:r>
          </w:p>
        </w:tc>
      </w:tr>
      <w:tr w:rsidR="00A553B8" w:rsidRPr="004F033C" w:rsidTr="00327B07">
        <w:trPr>
          <w:trHeight w:val="300"/>
        </w:trPr>
        <w:tc>
          <w:tcPr>
            <w:tcW w:w="1384" w:type="dxa"/>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Mandryk</w:t>
            </w:r>
            <w:proofErr w:type="spellEnd"/>
            <w:r w:rsidRPr="00327B07">
              <w:rPr>
                <w:rFonts w:ascii="Times New Roman" w:eastAsia="Times New Roman" w:hAnsi="Times New Roman" w:cs="Times New Roman"/>
                <w:b/>
                <w:lang w:val="en-GB" w:eastAsia="nl-NL"/>
              </w:rPr>
              <w:t xml:space="preserve"> et al. (1999)</w:t>
            </w:r>
          </w:p>
        </w:tc>
        <w:tc>
          <w:tcPr>
            <w:tcW w:w="241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168 wood workers. 30 maintenance workers (controls).</w:t>
            </w:r>
          </w:p>
        </w:tc>
        <w:tc>
          <w:tcPr>
            <w:tcW w:w="3544"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Inhalable endotoxin: GM 24.1-43.0 EU/m³(GSD 15.5-47.7).</w:t>
            </w:r>
            <w:r w:rsidRPr="00AA6AB4">
              <w:rPr>
                <w:rFonts w:ascii="Times New Roman" w:eastAsia="Times New Roman" w:hAnsi="Times New Roman" w:cs="Times New Roman"/>
                <w:lang w:val="en-GB" w:eastAsia="nl-NL"/>
              </w:rPr>
              <w:br/>
              <w:t>Respirable endotoxin: GM 3.3-6.5 EU/m³(GSD 13.5-41.0).*</w:t>
            </w:r>
          </w:p>
        </w:tc>
        <w:tc>
          <w:tcPr>
            <w:tcW w:w="8964"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Regular cough and phlegm were </w:t>
            </w:r>
            <w:r w:rsidRPr="00AA6AB4">
              <w:rPr>
                <w:rFonts w:ascii="Times New Roman" w:eastAsia="Times New Roman" w:hAnsi="Times New Roman" w:cs="Times New Roman"/>
                <w:b/>
                <w:lang w:val="en-GB" w:eastAsia="nl-NL"/>
              </w:rPr>
              <w:t>significantly</w:t>
            </w:r>
            <w:r w:rsidRPr="00AA6AB4">
              <w:rPr>
                <w:rFonts w:ascii="Times New Roman" w:eastAsia="Times New Roman" w:hAnsi="Times New Roman" w:cs="Times New Roman"/>
                <w:lang w:val="en-GB" w:eastAsia="nl-NL"/>
              </w:rPr>
              <w:t xml:space="preserve"> more prevalent in the woodworkers when compared to controls, 61% vs 23.5% and 61.5% vs 23.5%(p&lt;0.001). Chronic bronchitis was also more prevalent in woodworkers (30.3%) compared to controls (11.8%) (p&lt;0.05). </w:t>
            </w:r>
          </w:p>
        </w:tc>
      </w:tr>
      <w:tr w:rsidR="00A553B8" w:rsidRPr="004F033C" w:rsidTr="00327B07">
        <w:trPr>
          <w:trHeight w:val="300"/>
        </w:trPr>
        <w:tc>
          <w:tcPr>
            <w:tcW w:w="1384" w:type="dxa"/>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Wouters</w:t>
            </w:r>
            <w:proofErr w:type="spellEnd"/>
            <w:r w:rsidRPr="00327B07">
              <w:rPr>
                <w:rFonts w:ascii="Times New Roman" w:eastAsia="Times New Roman" w:hAnsi="Times New Roman" w:cs="Times New Roman"/>
                <w:b/>
                <w:lang w:val="en-GB" w:eastAsia="nl-NL"/>
              </w:rPr>
              <w:t xml:space="preserve"> et al. (2002)</w:t>
            </w:r>
          </w:p>
        </w:tc>
        <w:tc>
          <w:tcPr>
            <w:tcW w:w="241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47 waste collecting workers. 15 controls.</w:t>
            </w:r>
          </w:p>
        </w:tc>
        <w:tc>
          <w:tcPr>
            <w:tcW w:w="3544"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GM 39.4 EU/m³, </w:t>
            </w:r>
            <w:r w:rsidRPr="00AA6AB4">
              <w:rPr>
                <w:rFonts w:ascii="Times New Roman" w:eastAsia="Times New Roman" w:hAnsi="Times New Roman" w:cs="Times New Roman"/>
                <w:lang w:val="en-GB" w:eastAsia="nl-NL"/>
              </w:rPr>
              <w:br/>
              <w:t>range 4-7182</w:t>
            </w:r>
          </w:p>
        </w:tc>
        <w:tc>
          <w:tcPr>
            <w:tcW w:w="8964"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No significant difference in prevalence of respiratory symptoms among exposed workers when compared to  controls.</w:t>
            </w:r>
          </w:p>
        </w:tc>
      </w:tr>
      <w:tr w:rsidR="00A553B8" w:rsidRPr="00AA6AB4" w:rsidTr="00327B07">
        <w:trPr>
          <w:trHeight w:val="300"/>
        </w:trPr>
        <w:tc>
          <w:tcPr>
            <w:tcW w:w="1384" w:type="dxa"/>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Fransman</w:t>
            </w:r>
            <w:proofErr w:type="spellEnd"/>
            <w:r w:rsidRPr="00327B07">
              <w:rPr>
                <w:rFonts w:ascii="Times New Roman" w:eastAsia="Times New Roman" w:hAnsi="Times New Roman" w:cs="Times New Roman"/>
                <w:b/>
                <w:lang w:val="en-GB" w:eastAsia="nl-NL"/>
              </w:rPr>
              <w:t xml:space="preserve"> </w:t>
            </w:r>
            <w:r w:rsidRPr="00327B07">
              <w:rPr>
                <w:rFonts w:ascii="Times New Roman" w:eastAsia="Times New Roman" w:hAnsi="Times New Roman" w:cs="Times New Roman"/>
                <w:b/>
                <w:lang w:val="en-GB" w:eastAsia="nl-NL"/>
              </w:rPr>
              <w:lastRenderedPageBreak/>
              <w:t>et al. (2003)</w:t>
            </w:r>
          </w:p>
        </w:tc>
        <w:tc>
          <w:tcPr>
            <w:tcW w:w="241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lastRenderedPageBreak/>
              <w:t xml:space="preserve">112 plywood mill </w:t>
            </w:r>
            <w:r w:rsidRPr="00AA6AB4">
              <w:rPr>
                <w:rFonts w:ascii="Times New Roman" w:eastAsia="Times New Roman" w:hAnsi="Times New Roman" w:cs="Times New Roman"/>
                <w:lang w:val="en-GB" w:eastAsia="nl-NL"/>
              </w:rPr>
              <w:lastRenderedPageBreak/>
              <w:t xml:space="preserve">workers. 415 controls of the general population. </w:t>
            </w:r>
          </w:p>
        </w:tc>
        <w:tc>
          <w:tcPr>
            <w:tcW w:w="3544"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lastRenderedPageBreak/>
              <w:t>GM 23.0 EU/m³ (GSD 2.8)</w:t>
            </w:r>
          </w:p>
        </w:tc>
        <w:tc>
          <w:tcPr>
            <w:tcW w:w="8964"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b/>
                <w:lang w:val="en-GB" w:eastAsia="nl-NL"/>
              </w:rPr>
              <w:t xml:space="preserve">Significantly </w:t>
            </w:r>
            <w:r w:rsidRPr="00AA6AB4">
              <w:rPr>
                <w:rFonts w:ascii="Times New Roman" w:eastAsia="Times New Roman" w:hAnsi="Times New Roman" w:cs="Times New Roman"/>
                <w:lang w:val="en-GB" w:eastAsia="nl-NL"/>
              </w:rPr>
              <w:t xml:space="preserve">more attacks of shortness of breath with wheezing were found in subjects, OR 1.8 </w:t>
            </w:r>
            <w:r w:rsidRPr="00AA6AB4">
              <w:rPr>
                <w:rFonts w:ascii="Times New Roman" w:eastAsia="Times New Roman" w:hAnsi="Times New Roman" w:cs="Times New Roman"/>
                <w:lang w:val="en-GB" w:eastAsia="nl-NL"/>
              </w:rPr>
              <w:lastRenderedPageBreak/>
              <w:t>(95%CI 1.0-3.1, p&lt;0.05). Almost all other asthma symptoms were increased in the exposed group, but did not reach significance. Shortness of breath with wheezing, waking by shortness of breath and asthma were</w:t>
            </w:r>
            <w:r w:rsidRPr="00AA6AB4">
              <w:rPr>
                <w:rFonts w:ascii="Times New Roman" w:eastAsia="Times New Roman" w:hAnsi="Times New Roman" w:cs="Times New Roman"/>
                <w:b/>
                <w:lang w:val="en-GB" w:eastAsia="nl-NL"/>
              </w:rPr>
              <w:t xml:space="preserve"> significantly</w:t>
            </w:r>
            <w:r w:rsidRPr="00AA6AB4">
              <w:rPr>
                <w:rFonts w:ascii="Times New Roman" w:eastAsia="Times New Roman" w:hAnsi="Times New Roman" w:cs="Times New Roman"/>
                <w:lang w:val="en-GB" w:eastAsia="nl-NL"/>
              </w:rPr>
              <w:t xml:space="preserve"> more present in workers employed &gt;6.5 years (all p&lt;0.05). 53-83% of respiratory symptoms lessened during holidays.</w:t>
            </w:r>
          </w:p>
        </w:tc>
      </w:tr>
      <w:tr w:rsidR="00A553B8" w:rsidRPr="004F033C" w:rsidTr="00327B07">
        <w:trPr>
          <w:trHeight w:val="300"/>
        </w:trPr>
        <w:tc>
          <w:tcPr>
            <w:tcW w:w="1384" w:type="dxa"/>
            <w:noWrap/>
          </w:tcPr>
          <w:p w:rsidR="00A553B8" w:rsidRPr="00327B07" w:rsidRDefault="00A553B8" w:rsidP="00316225">
            <w:pPr>
              <w:spacing w:line="480" w:lineRule="auto"/>
              <w:rPr>
                <w:rFonts w:ascii="Times New Roman" w:eastAsia="Times New Roman" w:hAnsi="Times New Roman" w:cs="Times New Roman"/>
                <w:b/>
                <w:lang w:val="en-GB" w:eastAsia="nl-NL"/>
              </w:rPr>
            </w:pPr>
            <w:r w:rsidRPr="00327B07">
              <w:rPr>
                <w:rFonts w:ascii="Times New Roman" w:eastAsia="Times New Roman" w:hAnsi="Times New Roman" w:cs="Times New Roman"/>
                <w:b/>
                <w:lang w:val="en-GB" w:eastAsia="nl-NL"/>
              </w:rPr>
              <w:lastRenderedPageBreak/>
              <w:t>Heldal et al. (2004)</w:t>
            </w:r>
          </w:p>
        </w:tc>
        <w:tc>
          <w:tcPr>
            <w:tcW w:w="241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22 waste collection workers.</w:t>
            </w:r>
          </w:p>
        </w:tc>
        <w:tc>
          <w:tcPr>
            <w:tcW w:w="3544"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AM 2.5 EU/m³, </w:t>
            </w:r>
            <w:r w:rsidRPr="00AA6AB4">
              <w:rPr>
                <w:rFonts w:ascii="Times New Roman" w:eastAsia="Times New Roman" w:hAnsi="Times New Roman" w:cs="Times New Roman"/>
                <w:lang w:val="en-GB" w:eastAsia="nl-NL"/>
              </w:rPr>
              <w:br/>
              <w:t>range 0 -7.8</w:t>
            </w:r>
          </w:p>
        </w:tc>
        <w:tc>
          <w:tcPr>
            <w:tcW w:w="8964"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58% of the workers reported any work-related symptom, 41% reported any respiratory symptom, 15% reported cough. No statistically significant difference in exposure level to endotoxin between subjects with and without symptoms. </w:t>
            </w:r>
          </w:p>
        </w:tc>
      </w:tr>
      <w:tr w:rsidR="00A553B8" w:rsidRPr="004F033C" w:rsidTr="00327B07">
        <w:trPr>
          <w:trHeight w:val="300"/>
        </w:trPr>
        <w:tc>
          <w:tcPr>
            <w:tcW w:w="1384" w:type="dxa"/>
            <w:noWrap/>
          </w:tcPr>
          <w:p w:rsidR="00A553B8" w:rsidRPr="00327B07" w:rsidRDefault="00A553B8" w:rsidP="00316225">
            <w:pPr>
              <w:spacing w:line="480" w:lineRule="auto"/>
              <w:rPr>
                <w:rFonts w:ascii="Times New Roman" w:eastAsia="Times New Roman" w:hAnsi="Times New Roman" w:cs="Times New Roman"/>
                <w:b/>
                <w:lang w:val="en-GB" w:eastAsia="nl-NL"/>
              </w:rPr>
            </w:pPr>
            <w:r w:rsidRPr="00327B07">
              <w:rPr>
                <w:rFonts w:ascii="Times New Roman" w:eastAsia="Times New Roman" w:hAnsi="Times New Roman" w:cs="Times New Roman"/>
                <w:b/>
                <w:lang w:val="en-GB" w:eastAsia="nl-NL"/>
              </w:rPr>
              <w:t>Kennedy et al. (2004)</w:t>
            </w:r>
          </w:p>
        </w:tc>
        <w:tc>
          <w:tcPr>
            <w:tcW w:w="241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226 glass bottle recycling workers. 212 ferry workers (controls).</w:t>
            </w:r>
          </w:p>
        </w:tc>
        <w:tc>
          <w:tcPr>
            <w:tcW w:w="3544"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GM 3.6-4.3 EU/m³, </w:t>
            </w:r>
            <w:r w:rsidRPr="00AA6AB4">
              <w:rPr>
                <w:rFonts w:ascii="Times New Roman" w:eastAsia="Times New Roman" w:hAnsi="Times New Roman" w:cs="Times New Roman"/>
                <w:lang w:val="en-GB" w:eastAsia="nl-NL"/>
              </w:rPr>
              <w:br/>
              <w:t>range &lt;0.14-179</w:t>
            </w:r>
          </w:p>
        </w:tc>
        <w:tc>
          <w:tcPr>
            <w:tcW w:w="8964"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Attacks of chest tightness were </w:t>
            </w:r>
            <w:r w:rsidRPr="00AA6AB4">
              <w:rPr>
                <w:rFonts w:ascii="Times New Roman" w:eastAsia="Times New Roman" w:hAnsi="Times New Roman" w:cs="Times New Roman"/>
                <w:b/>
                <w:lang w:val="en-GB" w:eastAsia="nl-NL"/>
              </w:rPr>
              <w:t>significantly</w:t>
            </w:r>
            <w:r w:rsidRPr="00AA6AB4">
              <w:rPr>
                <w:rFonts w:ascii="Times New Roman" w:eastAsia="Times New Roman" w:hAnsi="Times New Roman" w:cs="Times New Roman"/>
                <w:lang w:val="en-GB" w:eastAsia="nl-NL"/>
              </w:rPr>
              <w:t xml:space="preserve"> more prevalent in the exposed groups than in the control group: 22-41% in subjects vs 17% in controls (OR 1.8, 95%CI 1.1-3.3). Chest tightness at work was also more prevalent in the exposed groups than in the control group: 5-15% in subjects vs 2% in controls (OR 4.8, 95%CI 1.1-21.5).</w:t>
            </w:r>
          </w:p>
        </w:tc>
      </w:tr>
      <w:tr w:rsidR="00A553B8" w:rsidRPr="004F033C" w:rsidTr="00327B07">
        <w:trPr>
          <w:trHeight w:val="300"/>
        </w:trPr>
        <w:tc>
          <w:tcPr>
            <w:tcW w:w="1384" w:type="dxa"/>
            <w:noWrap/>
          </w:tcPr>
          <w:p w:rsidR="00A553B8" w:rsidRPr="00327B07" w:rsidRDefault="00A553B8" w:rsidP="00316225">
            <w:pPr>
              <w:spacing w:line="480" w:lineRule="auto"/>
              <w:rPr>
                <w:rFonts w:ascii="Times New Roman" w:eastAsia="Times New Roman" w:hAnsi="Times New Roman" w:cs="Times New Roman"/>
                <w:b/>
                <w:lang w:val="en-GB" w:eastAsia="nl-NL"/>
              </w:rPr>
            </w:pPr>
            <w:r w:rsidRPr="00327B07">
              <w:rPr>
                <w:rFonts w:ascii="Times New Roman" w:eastAsia="Times New Roman" w:hAnsi="Times New Roman" w:cs="Times New Roman"/>
                <w:b/>
                <w:lang w:val="en-GB" w:eastAsia="nl-NL"/>
              </w:rPr>
              <w:t>Smit  et al. (2005)</w:t>
            </w:r>
          </w:p>
        </w:tc>
        <w:tc>
          <w:tcPr>
            <w:tcW w:w="241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371 waste water workers. 97 office staff, 2698 general population members (controls).</w:t>
            </w:r>
          </w:p>
        </w:tc>
        <w:tc>
          <w:tcPr>
            <w:tcW w:w="3544"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GM 27 EU/m³ (GSD 3.7)</w:t>
            </w:r>
          </w:p>
        </w:tc>
        <w:tc>
          <w:tcPr>
            <w:tcW w:w="8964"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Prevalence of daily cough (PR 1.48; 95%CI 1.20-1.82), shortness of breath (PR 1.48; 95%CI 1.04-2.09) and asthma attacks (PR 1.79; 95%CI 1.24-2.59) were </w:t>
            </w:r>
            <w:r w:rsidRPr="00AA6AB4">
              <w:rPr>
                <w:rFonts w:ascii="Times New Roman" w:eastAsia="Times New Roman" w:hAnsi="Times New Roman" w:cs="Times New Roman"/>
                <w:b/>
                <w:lang w:val="en-GB" w:eastAsia="nl-NL"/>
              </w:rPr>
              <w:t>significantly</w:t>
            </w:r>
            <w:r w:rsidRPr="00AA6AB4">
              <w:rPr>
                <w:rFonts w:ascii="Times New Roman" w:eastAsia="Times New Roman" w:hAnsi="Times New Roman" w:cs="Times New Roman"/>
                <w:lang w:val="en-GB" w:eastAsia="nl-NL"/>
              </w:rPr>
              <w:t xml:space="preserve"> higher among exposed subjects than in the general population.  Length of employment &gt;20 years was </w:t>
            </w:r>
            <w:r w:rsidRPr="00AA6AB4">
              <w:rPr>
                <w:rFonts w:ascii="Times New Roman" w:eastAsia="Times New Roman" w:hAnsi="Times New Roman" w:cs="Times New Roman"/>
                <w:b/>
                <w:lang w:val="en-GB" w:eastAsia="nl-NL"/>
              </w:rPr>
              <w:t>significantly</w:t>
            </w:r>
            <w:r w:rsidRPr="00AA6AB4">
              <w:rPr>
                <w:rFonts w:ascii="Times New Roman" w:eastAsia="Times New Roman" w:hAnsi="Times New Roman" w:cs="Times New Roman"/>
                <w:lang w:val="en-GB" w:eastAsia="nl-NL"/>
              </w:rPr>
              <w:t xml:space="preserve"> associated with lower respiratory and skin symptoms (PR 6.58; 95% CI 2.49-17.35; p&lt;0.001). </w:t>
            </w:r>
          </w:p>
        </w:tc>
      </w:tr>
      <w:tr w:rsidR="00A553B8" w:rsidRPr="004F033C" w:rsidTr="00327B07">
        <w:trPr>
          <w:trHeight w:val="300"/>
        </w:trPr>
        <w:tc>
          <w:tcPr>
            <w:tcW w:w="1384" w:type="dxa"/>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Widmeier</w:t>
            </w:r>
            <w:proofErr w:type="spellEnd"/>
            <w:r w:rsidRPr="00327B07">
              <w:rPr>
                <w:rFonts w:ascii="Times New Roman" w:eastAsia="Times New Roman" w:hAnsi="Times New Roman" w:cs="Times New Roman"/>
                <w:b/>
                <w:lang w:val="en-GB" w:eastAsia="nl-NL"/>
              </w:rPr>
              <w:t xml:space="preserve"> et al. (2007)</w:t>
            </w:r>
          </w:p>
        </w:tc>
        <w:tc>
          <w:tcPr>
            <w:tcW w:w="241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409 wastewater-and garbage workers. 369 </w:t>
            </w:r>
            <w:r w:rsidRPr="00AA6AB4">
              <w:rPr>
                <w:rFonts w:ascii="Times New Roman" w:eastAsia="Times New Roman" w:hAnsi="Times New Roman" w:cs="Times New Roman"/>
                <w:lang w:val="en-GB" w:eastAsia="nl-NL"/>
              </w:rPr>
              <w:lastRenderedPageBreak/>
              <w:t>public transport  and forestry workers (controls).</w:t>
            </w:r>
          </w:p>
        </w:tc>
        <w:tc>
          <w:tcPr>
            <w:tcW w:w="3544"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lastRenderedPageBreak/>
              <w:t xml:space="preserve">Waste water workers: winter 8.8-29.7 EU/m³, summer 29.8-52.6 EU/m³; </w:t>
            </w:r>
            <w:r w:rsidRPr="00AA6AB4">
              <w:rPr>
                <w:rFonts w:ascii="Times New Roman" w:eastAsia="Times New Roman" w:hAnsi="Times New Roman" w:cs="Times New Roman"/>
                <w:lang w:val="en-GB" w:eastAsia="nl-NL"/>
              </w:rPr>
              <w:lastRenderedPageBreak/>
              <w:t xml:space="preserve">garbage collectors winter 3.43-8.14 EU/m³, summer 3.63-11.03 EU/m³. </w:t>
            </w:r>
          </w:p>
        </w:tc>
        <w:tc>
          <w:tcPr>
            <w:tcW w:w="8964"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lastRenderedPageBreak/>
              <w:t>Respiratory symptoms were not more prevalent in exposed subjects when compared to controls.</w:t>
            </w:r>
          </w:p>
        </w:tc>
      </w:tr>
      <w:tr w:rsidR="00A553B8" w:rsidRPr="004F033C" w:rsidTr="00327B07">
        <w:trPr>
          <w:trHeight w:val="300"/>
        </w:trPr>
        <w:tc>
          <w:tcPr>
            <w:tcW w:w="1384" w:type="dxa"/>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lastRenderedPageBreak/>
              <w:t>Rusca</w:t>
            </w:r>
            <w:proofErr w:type="spellEnd"/>
            <w:r w:rsidRPr="00327B07">
              <w:rPr>
                <w:rFonts w:ascii="Times New Roman" w:eastAsia="Times New Roman" w:hAnsi="Times New Roman" w:cs="Times New Roman"/>
                <w:b/>
                <w:lang w:val="en-GB" w:eastAsia="nl-NL"/>
              </w:rPr>
              <w:t xml:space="preserve"> et al. (2008)</w:t>
            </w:r>
          </w:p>
        </w:tc>
        <w:tc>
          <w:tcPr>
            <w:tcW w:w="241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111 sawmill workers</w:t>
            </w:r>
          </w:p>
        </w:tc>
        <w:tc>
          <w:tcPr>
            <w:tcW w:w="3544"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Range 1-24 EU/m³</w:t>
            </w:r>
          </w:p>
        </w:tc>
        <w:tc>
          <w:tcPr>
            <w:tcW w:w="8964"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No significant relationship between the medical complaints and the concentrations of endotoxin or dust. </w:t>
            </w:r>
          </w:p>
        </w:tc>
      </w:tr>
      <w:tr w:rsidR="00A553B8" w:rsidRPr="004F033C" w:rsidTr="00327B07">
        <w:trPr>
          <w:trHeight w:val="300"/>
        </w:trPr>
        <w:tc>
          <w:tcPr>
            <w:tcW w:w="1384" w:type="dxa"/>
            <w:noWrap/>
          </w:tcPr>
          <w:p w:rsidR="00A553B8" w:rsidRPr="00327B07" w:rsidRDefault="00A553B8" w:rsidP="00316225">
            <w:pPr>
              <w:spacing w:line="480" w:lineRule="auto"/>
              <w:rPr>
                <w:rFonts w:ascii="Times New Roman" w:eastAsia="Times New Roman" w:hAnsi="Times New Roman" w:cs="Times New Roman"/>
                <w:b/>
                <w:lang w:val="en-GB" w:eastAsia="nl-NL"/>
              </w:rPr>
            </w:pPr>
            <w:r w:rsidRPr="00327B07">
              <w:rPr>
                <w:rFonts w:ascii="Times New Roman" w:eastAsia="Times New Roman" w:hAnsi="Times New Roman" w:cs="Times New Roman"/>
                <w:b/>
                <w:lang w:val="en-GB" w:eastAsia="nl-NL"/>
              </w:rPr>
              <w:t>Dang et al. (2010)</w:t>
            </w:r>
          </w:p>
        </w:tc>
        <w:tc>
          <w:tcPr>
            <w:tcW w:w="241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69 water resort workers, 74 office workers(controls).</w:t>
            </w:r>
          </w:p>
        </w:tc>
        <w:tc>
          <w:tcPr>
            <w:tcW w:w="3544"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Mean 45 EU/m³, </w:t>
            </w:r>
            <w:r w:rsidRPr="00AA6AB4">
              <w:rPr>
                <w:rFonts w:ascii="Times New Roman" w:eastAsia="Times New Roman" w:hAnsi="Times New Roman" w:cs="Times New Roman"/>
                <w:lang w:val="en-GB" w:eastAsia="nl-NL"/>
              </w:rPr>
              <w:br/>
              <w:t>range 18-84</w:t>
            </w:r>
          </w:p>
        </w:tc>
        <w:tc>
          <w:tcPr>
            <w:tcW w:w="8964"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Exposed subjects had </w:t>
            </w:r>
            <w:r w:rsidRPr="00AA6AB4">
              <w:rPr>
                <w:rFonts w:ascii="Times New Roman" w:eastAsia="Times New Roman" w:hAnsi="Times New Roman" w:cs="Times New Roman"/>
                <w:b/>
                <w:lang w:val="en-GB" w:eastAsia="nl-NL"/>
              </w:rPr>
              <w:t xml:space="preserve">significantly </w:t>
            </w:r>
            <w:r w:rsidRPr="00AA6AB4">
              <w:rPr>
                <w:rFonts w:ascii="Times New Roman" w:eastAsia="Times New Roman" w:hAnsi="Times New Roman" w:cs="Times New Roman"/>
                <w:lang w:val="en-GB" w:eastAsia="nl-NL"/>
              </w:rPr>
              <w:t xml:space="preserve">more work-related symptoms than unexposed: cough PR 10.24 (95% CI 4.33-24.23), wheezing PR 9.74 (95% CI 2.36-40.19), shortness of breath PR 6.70 (95% CI 2.47-18.20), chest tightness PR 6.67 (95% CI 2.08-21.35).  Symptoms of cough were </w:t>
            </w:r>
            <w:r w:rsidRPr="00AA6AB4">
              <w:rPr>
                <w:rFonts w:ascii="Times New Roman" w:eastAsia="Times New Roman" w:hAnsi="Times New Roman" w:cs="Times New Roman"/>
                <w:b/>
                <w:lang w:val="en-GB" w:eastAsia="nl-NL"/>
              </w:rPr>
              <w:t>significantly</w:t>
            </w:r>
            <w:r w:rsidRPr="00AA6AB4">
              <w:rPr>
                <w:rFonts w:ascii="Times New Roman" w:eastAsia="Times New Roman" w:hAnsi="Times New Roman" w:cs="Times New Roman"/>
                <w:lang w:val="en-GB" w:eastAsia="nl-NL"/>
              </w:rPr>
              <w:t xml:space="preserve"> increased on high occupancy days (&gt;1000 patrons) compared with low occupancy days (&lt;100 patrons), PR 2.23 (95%CI 1.10-4.52).  </w:t>
            </w:r>
          </w:p>
        </w:tc>
      </w:tr>
      <w:tr w:rsidR="00A553B8" w:rsidRPr="004F033C" w:rsidTr="00327B07">
        <w:trPr>
          <w:trHeight w:val="300"/>
        </w:trPr>
        <w:tc>
          <w:tcPr>
            <w:tcW w:w="1384" w:type="dxa"/>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Renström</w:t>
            </w:r>
            <w:proofErr w:type="spellEnd"/>
            <w:r w:rsidRPr="00327B07">
              <w:rPr>
                <w:rFonts w:ascii="Times New Roman" w:eastAsia="Times New Roman" w:hAnsi="Times New Roman" w:cs="Times New Roman"/>
                <w:b/>
                <w:lang w:val="en-GB" w:eastAsia="nl-NL"/>
              </w:rPr>
              <w:t xml:space="preserve"> et al. (2011)</w:t>
            </w:r>
          </w:p>
        </w:tc>
        <w:tc>
          <w:tcPr>
            <w:tcW w:w="241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59 pet shop workers.</w:t>
            </w:r>
          </w:p>
        </w:tc>
        <w:tc>
          <w:tcPr>
            <w:tcW w:w="3544"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Range 1-100 EU/m³</w:t>
            </w:r>
          </w:p>
        </w:tc>
        <w:tc>
          <w:tcPr>
            <w:tcW w:w="8964"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22% reported wheezing or chest tightness. No significant difference in exposure levels of endotoxin between subjects with work symptoms compared to subjects without symptoms.</w:t>
            </w:r>
          </w:p>
        </w:tc>
      </w:tr>
      <w:tr w:rsidR="00A553B8" w:rsidRPr="004F033C" w:rsidTr="00327B07">
        <w:trPr>
          <w:trHeight w:val="300"/>
        </w:trPr>
        <w:tc>
          <w:tcPr>
            <w:tcW w:w="1384" w:type="dxa"/>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Schlunssen</w:t>
            </w:r>
            <w:proofErr w:type="spellEnd"/>
            <w:r w:rsidRPr="00327B07">
              <w:rPr>
                <w:rFonts w:ascii="Times New Roman" w:eastAsia="Times New Roman" w:hAnsi="Times New Roman" w:cs="Times New Roman"/>
                <w:b/>
                <w:lang w:val="en-GB" w:eastAsia="nl-NL"/>
              </w:rPr>
              <w:t xml:space="preserve"> et al. (2011)</w:t>
            </w:r>
          </w:p>
        </w:tc>
        <w:tc>
          <w:tcPr>
            <w:tcW w:w="241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232 woodchip and straw workers. 107 oil/gas workers (controls).</w:t>
            </w:r>
          </w:p>
        </w:tc>
        <w:tc>
          <w:tcPr>
            <w:tcW w:w="3544" w:type="dxa"/>
            <w:noWrap/>
          </w:tcPr>
          <w:p w:rsidR="00A553B8" w:rsidRPr="00AA6AB4" w:rsidRDefault="00A553B8" w:rsidP="00316225">
            <w:pPr>
              <w:spacing w:line="480" w:lineRule="auto"/>
              <w:rPr>
                <w:rFonts w:ascii="Times New Roman" w:eastAsia="Times New Roman" w:hAnsi="Times New Roman" w:cs="Times New Roman"/>
                <w:lang w:val="en-GB" w:eastAsia="nl-NL"/>
              </w:rPr>
            </w:pPr>
            <w:proofErr w:type="spellStart"/>
            <w:r w:rsidRPr="00AA6AB4">
              <w:rPr>
                <w:rFonts w:ascii="Times New Roman" w:eastAsia="Times New Roman" w:hAnsi="Times New Roman" w:cs="Times New Roman"/>
                <w:lang w:val="fr-FR" w:eastAsia="nl-NL"/>
              </w:rPr>
              <w:t>Woodchip</w:t>
            </w:r>
            <w:proofErr w:type="spellEnd"/>
            <w:r w:rsidRPr="00AA6AB4">
              <w:rPr>
                <w:rFonts w:ascii="Times New Roman" w:eastAsia="Times New Roman" w:hAnsi="Times New Roman" w:cs="Times New Roman"/>
                <w:lang w:val="fr-FR" w:eastAsia="nl-NL"/>
              </w:rPr>
              <w:t xml:space="preserve"> plants: </w:t>
            </w:r>
            <w:proofErr w:type="spellStart"/>
            <w:r w:rsidRPr="00AA6AB4">
              <w:rPr>
                <w:rFonts w:ascii="Times New Roman" w:eastAsia="Times New Roman" w:hAnsi="Times New Roman" w:cs="Times New Roman"/>
                <w:lang w:val="fr-FR" w:eastAsia="nl-NL"/>
              </w:rPr>
              <w:t>median</w:t>
            </w:r>
            <w:proofErr w:type="spellEnd"/>
            <w:r w:rsidRPr="00AA6AB4">
              <w:rPr>
                <w:rFonts w:ascii="Times New Roman" w:eastAsia="Times New Roman" w:hAnsi="Times New Roman" w:cs="Times New Roman"/>
                <w:lang w:val="fr-FR" w:eastAsia="nl-NL"/>
              </w:rPr>
              <w:t xml:space="preserve"> 1.7 EU/m³, range 0.01-6.5. </w:t>
            </w:r>
            <w:r w:rsidRPr="00AA6AB4">
              <w:rPr>
                <w:rFonts w:ascii="Times New Roman" w:eastAsia="Times New Roman" w:hAnsi="Times New Roman" w:cs="Times New Roman"/>
                <w:lang w:val="fr-FR" w:eastAsia="nl-NL"/>
              </w:rPr>
              <w:br/>
            </w:r>
            <w:r w:rsidRPr="00AA6AB4">
              <w:rPr>
                <w:rFonts w:ascii="Times New Roman" w:eastAsia="Times New Roman" w:hAnsi="Times New Roman" w:cs="Times New Roman"/>
                <w:lang w:val="en-GB" w:eastAsia="nl-NL"/>
              </w:rPr>
              <w:t xml:space="preserve">Straw plants: median 74 EU/m³, range 1.5-294. </w:t>
            </w:r>
            <w:r w:rsidRPr="00AA6AB4">
              <w:rPr>
                <w:rFonts w:ascii="Times New Roman" w:eastAsia="Times New Roman" w:hAnsi="Times New Roman" w:cs="Times New Roman"/>
                <w:lang w:val="en-GB" w:eastAsia="nl-NL"/>
              </w:rPr>
              <w:br/>
              <w:t>Control: median 0.9 EU/m³</w:t>
            </w:r>
          </w:p>
        </w:tc>
        <w:tc>
          <w:tcPr>
            <w:tcW w:w="8964"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Asthma symptoms were significantly more prevalent in straw workers when compared to controls (OR 7.6; 95%CI 1.4-40.4).  </w:t>
            </w:r>
          </w:p>
        </w:tc>
      </w:tr>
      <w:tr w:rsidR="00A553B8" w:rsidRPr="004F033C" w:rsidTr="00327B07">
        <w:trPr>
          <w:trHeight w:val="300"/>
        </w:trPr>
        <w:tc>
          <w:tcPr>
            <w:tcW w:w="1384" w:type="dxa"/>
            <w:noWrap/>
          </w:tcPr>
          <w:p w:rsidR="00A553B8" w:rsidRPr="00327B07" w:rsidRDefault="00A553B8" w:rsidP="00316225">
            <w:pPr>
              <w:spacing w:line="480" w:lineRule="auto"/>
              <w:rPr>
                <w:rFonts w:ascii="Times New Roman" w:eastAsia="Times New Roman" w:hAnsi="Times New Roman" w:cs="Times New Roman"/>
                <w:b/>
                <w:lang w:val="en-GB" w:eastAsia="nl-NL"/>
              </w:rPr>
            </w:pPr>
            <w:r w:rsidRPr="00327B07">
              <w:rPr>
                <w:rFonts w:ascii="Times New Roman" w:eastAsia="Times New Roman" w:hAnsi="Times New Roman" w:cs="Times New Roman"/>
                <w:b/>
                <w:lang w:val="en-GB" w:eastAsia="nl-NL"/>
              </w:rPr>
              <w:lastRenderedPageBreak/>
              <w:t>Meza et al. (2013)</w:t>
            </w:r>
          </w:p>
        </w:tc>
        <w:tc>
          <w:tcPr>
            <w:tcW w:w="241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183 aircraft workers exposed to MWF. 224 office workers (controls).</w:t>
            </w:r>
          </w:p>
        </w:tc>
        <w:tc>
          <w:tcPr>
            <w:tcW w:w="3544"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Mean 1.2 EU/m³, </w:t>
            </w:r>
            <w:r w:rsidRPr="00AA6AB4">
              <w:rPr>
                <w:rFonts w:ascii="Times New Roman" w:eastAsia="Times New Roman" w:hAnsi="Times New Roman" w:cs="Times New Roman"/>
                <w:lang w:val="en-GB" w:eastAsia="nl-NL"/>
              </w:rPr>
              <w:br/>
              <w:t>range 0.42-2.7</w:t>
            </w:r>
          </w:p>
        </w:tc>
        <w:tc>
          <w:tcPr>
            <w:tcW w:w="8964"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Among the exposed workers, wheezing was </w:t>
            </w:r>
            <w:r w:rsidRPr="00AA6AB4">
              <w:rPr>
                <w:rFonts w:ascii="Times New Roman" w:eastAsia="Times New Roman" w:hAnsi="Times New Roman" w:cs="Times New Roman"/>
                <w:b/>
                <w:lang w:val="en-GB" w:eastAsia="nl-NL"/>
              </w:rPr>
              <w:t>significantly</w:t>
            </w:r>
            <w:r w:rsidRPr="00AA6AB4">
              <w:rPr>
                <w:rFonts w:ascii="Times New Roman" w:eastAsia="Times New Roman" w:hAnsi="Times New Roman" w:cs="Times New Roman"/>
                <w:lang w:val="en-GB" w:eastAsia="nl-NL"/>
              </w:rPr>
              <w:t xml:space="preserve"> more present when compared to the controls, PR 1.54 (95%CI 1.03-2.29). Also, decline in wheezing symptoms on vacation/days off was </w:t>
            </w:r>
            <w:r w:rsidRPr="00AA6AB4">
              <w:rPr>
                <w:rFonts w:ascii="Times New Roman" w:eastAsia="Times New Roman" w:hAnsi="Times New Roman" w:cs="Times New Roman"/>
                <w:b/>
                <w:lang w:val="en-GB" w:eastAsia="nl-NL"/>
              </w:rPr>
              <w:t>significantly</w:t>
            </w:r>
            <w:r w:rsidRPr="00AA6AB4">
              <w:rPr>
                <w:rFonts w:ascii="Times New Roman" w:eastAsia="Times New Roman" w:hAnsi="Times New Roman" w:cs="Times New Roman"/>
                <w:lang w:val="en-GB" w:eastAsia="nl-NL"/>
              </w:rPr>
              <w:t xml:space="preserve"> greater in the exposed group, PR 2.84 (95%CI 1.56-5.18). Exposed workers woke </w:t>
            </w:r>
            <w:r w:rsidRPr="00AA6AB4">
              <w:rPr>
                <w:rFonts w:ascii="Times New Roman" w:eastAsia="Times New Roman" w:hAnsi="Times New Roman" w:cs="Times New Roman"/>
                <w:b/>
                <w:lang w:val="en-GB" w:eastAsia="nl-NL"/>
              </w:rPr>
              <w:t>significantly</w:t>
            </w:r>
            <w:r w:rsidRPr="00AA6AB4">
              <w:rPr>
                <w:rFonts w:ascii="Times New Roman" w:eastAsia="Times New Roman" w:hAnsi="Times New Roman" w:cs="Times New Roman"/>
                <w:lang w:val="en-GB" w:eastAsia="nl-NL"/>
              </w:rPr>
              <w:t xml:space="preserve"> more often with a feeling of chest tightness (PR 2.4; 95%CI 1.30-4.69) and this also improved </w:t>
            </w:r>
            <w:r w:rsidRPr="00AA6AB4">
              <w:rPr>
                <w:rFonts w:ascii="Times New Roman" w:eastAsia="Times New Roman" w:hAnsi="Times New Roman" w:cs="Times New Roman"/>
                <w:b/>
                <w:lang w:val="en-GB" w:eastAsia="nl-NL"/>
              </w:rPr>
              <w:t>significantly</w:t>
            </w:r>
            <w:r w:rsidRPr="00AA6AB4">
              <w:rPr>
                <w:rFonts w:ascii="Times New Roman" w:eastAsia="Times New Roman" w:hAnsi="Times New Roman" w:cs="Times New Roman"/>
                <w:lang w:val="en-GB" w:eastAsia="nl-NL"/>
              </w:rPr>
              <w:t xml:space="preserve"> more on vacation days when compared to controls (PR 2.22; 95%CI 1.05-4.72). Work related asthma symptoms were </w:t>
            </w:r>
            <w:r w:rsidRPr="00AA6AB4">
              <w:rPr>
                <w:rFonts w:ascii="Times New Roman" w:eastAsia="Times New Roman" w:hAnsi="Times New Roman" w:cs="Times New Roman"/>
                <w:b/>
                <w:lang w:val="en-GB" w:eastAsia="nl-NL"/>
              </w:rPr>
              <w:t>significantly</w:t>
            </w:r>
            <w:r w:rsidRPr="00AA6AB4">
              <w:rPr>
                <w:rFonts w:ascii="Times New Roman" w:eastAsia="Times New Roman" w:hAnsi="Times New Roman" w:cs="Times New Roman"/>
                <w:lang w:val="en-GB" w:eastAsia="nl-NL"/>
              </w:rPr>
              <w:t xml:space="preserve"> more prevalent among the exposed workers, PR 1.92 (95%CI 1.19-3.09). </w:t>
            </w:r>
          </w:p>
        </w:tc>
      </w:tr>
      <w:tr w:rsidR="00A553B8" w:rsidRPr="004F033C" w:rsidTr="00327B07">
        <w:trPr>
          <w:trHeight w:val="300"/>
        </w:trPr>
        <w:tc>
          <w:tcPr>
            <w:tcW w:w="1384" w:type="dxa"/>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Shiryaeva</w:t>
            </w:r>
            <w:proofErr w:type="spellEnd"/>
            <w:r w:rsidRPr="00327B07">
              <w:rPr>
                <w:rFonts w:ascii="Times New Roman" w:eastAsia="Times New Roman" w:hAnsi="Times New Roman" w:cs="Times New Roman"/>
                <w:b/>
                <w:lang w:val="en-GB" w:eastAsia="nl-NL"/>
              </w:rPr>
              <w:t xml:space="preserve"> et al. (2014)</w:t>
            </w:r>
          </w:p>
        </w:tc>
        <w:tc>
          <w:tcPr>
            <w:tcW w:w="241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70 salmon processing workers.</w:t>
            </w:r>
          </w:p>
        </w:tc>
        <w:tc>
          <w:tcPr>
            <w:tcW w:w="3544"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Monday-Thursday GM 1.39-1.65 EU/m³, range 0.30-29.0</w:t>
            </w:r>
          </w:p>
        </w:tc>
        <w:tc>
          <w:tcPr>
            <w:tcW w:w="8964"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The highest frequency of symptoms was seen on Mondays and decreased gradually over the week. Wheeze and chest tightness decreased </w:t>
            </w:r>
            <w:r w:rsidRPr="00AA6AB4">
              <w:rPr>
                <w:rFonts w:ascii="Times New Roman" w:eastAsia="Times New Roman" w:hAnsi="Times New Roman" w:cs="Times New Roman"/>
                <w:b/>
                <w:lang w:val="en-GB" w:eastAsia="nl-NL"/>
              </w:rPr>
              <w:t>significantly</w:t>
            </w:r>
            <w:r w:rsidRPr="00AA6AB4">
              <w:rPr>
                <w:rFonts w:ascii="Times New Roman" w:eastAsia="Times New Roman" w:hAnsi="Times New Roman" w:cs="Times New Roman"/>
                <w:lang w:val="en-GB" w:eastAsia="nl-NL"/>
              </w:rPr>
              <w:t xml:space="preserve"> over the workweek (p&lt;0.05). </w:t>
            </w:r>
          </w:p>
        </w:tc>
      </w:tr>
      <w:tr w:rsidR="00A553B8" w:rsidRPr="004F033C" w:rsidTr="00327B07">
        <w:trPr>
          <w:trHeight w:val="300"/>
        </w:trPr>
        <w:tc>
          <w:tcPr>
            <w:tcW w:w="1384" w:type="dxa"/>
            <w:noWrap/>
          </w:tcPr>
          <w:p w:rsidR="00A553B8" w:rsidRPr="00327B07" w:rsidRDefault="00A553B8" w:rsidP="00316225">
            <w:pPr>
              <w:spacing w:line="480" w:lineRule="auto"/>
              <w:rPr>
                <w:rFonts w:ascii="Times New Roman" w:eastAsia="Times New Roman" w:hAnsi="Times New Roman" w:cs="Times New Roman"/>
                <w:b/>
                <w:lang w:val="en-GB" w:eastAsia="nl-NL"/>
              </w:rPr>
            </w:pPr>
            <w:r w:rsidRPr="00327B07">
              <w:rPr>
                <w:rFonts w:ascii="Times New Roman" w:eastAsia="Times New Roman" w:hAnsi="Times New Roman" w:cs="Times New Roman"/>
                <w:b/>
                <w:lang w:val="en-GB" w:eastAsia="nl-NL"/>
              </w:rPr>
              <w:t>Heldal et al. (2015)</w:t>
            </w:r>
          </w:p>
        </w:tc>
        <w:tc>
          <w:tcPr>
            <w:tcW w:w="241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47 compost workers, 37 office controls</w:t>
            </w:r>
          </w:p>
        </w:tc>
        <w:tc>
          <w:tcPr>
            <w:tcW w:w="3544"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AM 4.0-38 EU/m³, </w:t>
            </w:r>
            <w:r w:rsidRPr="00AA6AB4">
              <w:rPr>
                <w:rFonts w:ascii="Times New Roman" w:eastAsia="Times New Roman" w:hAnsi="Times New Roman" w:cs="Times New Roman"/>
                <w:lang w:val="en-GB" w:eastAsia="nl-NL"/>
              </w:rPr>
              <w:br/>
              <w:t>range 0-730</w:t>
            </w:r>
          </w:p>
        </w:tc>
        <w:tc>
          <w:tcPr>
            <w:tcW w:w="8964"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Cough (OR 4.3, 95%CI 1.0-18.2) and one or more work-related symptoms (OR 4.0, 95%CI 1.1-14.7) were </w:t>
            </w:r>
            <w:r w:rsidRPr="00AA6AB4">
              <w:rPr>
                <w:rFonts w:ascii="Times New Roman" w:eastAsia="Times New Roman" w:hAnsi="Times New Roman" w:cs="Times New Roman"/>
                <w:b/>
                <w:lang w:val="en-GB" w:eastAsia="nl-NL"/>
              </w:rPr>
              <w:t>significantly</w:t>
            </w:r>
            <w:r w:rsidRPr="00AA6AB4">
              <w:rPr>
                <w:rFonts w:ascii="Times New Roman" w:eastAsia="Times New Roman" w:hAnsi="Times New Roman" w:cs="Times New Roman"/>
                <w:lang w:val="en-GB" w:eastAsia="nl-NL"/>
              </w:rPr>
              <w:t xml:space="preserve"> more prevalent in the compost workers when compared to controls.  </w:t>
            </w:r>
          </w:p>
        </w:tc>
      </w:tr>
    </w:tbl>
    <w:p w:rsidR="00A553B8" w:rsidRPr="00AA6AB4" w:rsidRDefault="00A553B8" w:rsidP="00A553B8">
      <w:pPr>
        <w:spacing w:line="480" w:lineRule="auto"/>
        <w:rPr>
          <w:rFonts w:ascii="Times New Roman" w:hAnsi="Times New Roman" w:cs="Times New Roman"/>
          <w:bCs/>
          <w:sz w:val="20"/>
          <w:szCs w:val="28"/>
          <w:lang w:val="en-GB"/>
        </w:rPr>
      </w:pPr>
      <w:r w:rsidRPr="00AA6AB4">
        <w:rPr>
          <w:rFonts w:ascii="Times New Roman" w:hAnsi="Times New Roman" w:cs="Times New Roman"/>
          <w:bCs/>
          <w:sz w:val="20"/>
          <w:szCs w:val="28"/>
          <w:lang w:val="en-GB"/>
        </w:rPr>
        <w:t>* original values were presented in article in mg/m³ or ng/m³</w:t>
      </w:r>
    </w:p>
    <w:p w:rsidR="00A553B8" w:rsidRPr="00AA6AB4" w:rsidRDefault="00A553B8" w:rsidP="00A553B8">
      <w:pPr>
        <w:spacing w:line="480" w:lineRule="auto"/>
        <w:rPr>
          <w:rFonts w:ascii="Times New Roman" w:hAnsi="Times New Roman" w:cs="Times New Roman"/>
          <w:bCs/>
          <w:szCs w:val="28"/>
          <w:lang w:val="en-GB"/>
        </w:rPr>
      </w:pPr>
      <w:r w:rsidRPr="00AA6AB4">
        <w:rPr>
          <w:rFonts w:ascii="Times New Roman" w:hAnsi="Times New Roman" w:cs="Times New Roman"/>
          <w:bCs/>
          <w:szCs w:val="28"/>
          <w:lang w:val="en-GB"/>
        </w:rPr>
        <w:br w:type="page"/>
      </w:r>
    </w:p>
    <w:p w:rsidR="00A553B8" w:rsidRPr="00AA6AB4" w:rsidRDefault="00A553B8" w:rsidP="00A553B8">
      <w:pPr>
        <w:pStyle w:val="Bijschrift"/>
        <w:keepNext/>
        <w:spacing w:line="480" w:lineRule="auto"/>
        <w:rPr>
          <w:rFonts w:ascii="Times New Roman" w:hAnsi="Times New Roman" w:cs="Times New Roman"/>
          <w:color w:val="auto"/>
          <w:sz w:val="20"/>
          <w:lang w:val="en-GB"/>
        </w:rPr>
      </w:pPr>
      <w:r w:rsidRPr="00AA6AB4">
        <w:rPr>
          <w:rFonts w:ascii="Times New Roman" w:hAnsi="Times New Roman" w:cs="Times New Roman"/>
          <w:color w:val="auto"/>
          <w:sz w:val="20"/>
          <w:lang w:val="en-GB"/>
        </w:rPr>
        <w:lastRenderedPageBreak/>
        <w:t xml:space="preserve">Table </w:t>
      </w:r>
      <w:del w:id="74" w:author="Azadeh" w:date="2018-01-19T09:21:00Z">
        <w:r w:rsidRPr="00AA6AB4" w:rsidDel="000C0934">
          <w:rPr>
            <w:rFonts w:ascii="Times New Roman" w:hAnsi="Times New Roman" w:cs="Times New Roman"/>
            <w:color w:val="auto"/>
            <w:sz w:val="20"/>
            <w:lang w:val="en-GB"/>
          </w:rPr>
          <w:delText>S3.2</w:delText>
        </w:r>
      </w:del>
      <w:ins w:id="75" w:author="Azadeh" w:date="2018-01-19T09:21:00Z">
        <w:r w:rsidR="000C0934">
          <w:rPr>
            <w:rFonts w:ascii="Times New Roman" w:hAnsi="Times New Roman" w:cs="Times New Roman"/>
            <w:color w:val="auto"/>
            <w:sz w:val="20"/>
            <w:lang w:val="en-GB"/>
          </w:rPr>
          <w:t>S4.2</w:t>
        </w:r>
      </w:ins>
      <w:r w:rsidRPr="00AA6AB4">
        <w:rPr>
          <w:rFonts w:ascii="Times New Roman" w:hAnsi="Times New Roman" w:cs="Times New Roman"/>
          <w:color w:val="auto"/>
          <w:sz w:val="20"/>
          <w:lang w:val="en-GB"/>
        </w:rPr>
        <w:t xml:space="preserve">. Overview of results – spirometry outcomes among subjects exposed to </w:t>
      </w:r>
      <w:proofErr w:type="spellStart"/>
      <w:r w:rsidRPr="00AA6AB4">
        <w:rPr>
          <w:rFonts w:ascii="Times New Roman" w:hAnsi="Times New Roman" w:cs="Times New Roman"/>
          <w:color w:val="auto"/>
          <w:sz w:val="20"/>
          <w:lang w:val="en-GB"/>
        </w:rPr>
        <w:t>bioaerosols</w:t>
      </w:r>
      <w:proofErr w:type="spellEnd"/>
      <w:r w:rsidRPr="00AA6AB4">
        <w:rPr>
          <w:rFonts w:ascii="Times New Roman" w:hAnsi="Times New Roman" w:cs="Times New Roman"/>
          <w:color w:val="auto"/>
          <w:sz w:val="20"/>
          <w:lang w:val="en-GB"/>
        </w:rPr>
        <w:t>.</w:t>
      </w:r>
    </w:p>
    <w:tbl>
      <w:tblPr>
        <w:tblStyle w:val="Tabelraster"/>
        <w:tblpPr w:leftFromText="141" w:rightFromText="141" w:vertAnchor="text" w:tblpX="-1015" w:tblpY="1"/>
        <w:tblW w:w="16336" w:type="dxa"/>
        <w:tblLayout w:type="fixed"/>
        <w:tblLook w:val="04A0" w:firstRow="1" w:lastRow="0" w:firstColumn="1" w:lastColumn="0" w:noHBand="0" w:noVBand="1"/>
      </w:tblPr>
      <w:tblGrid>
        <w:gridCol w:w="1384"/>
        <w:gridCol w:w="2410"/>
        <w:gridCol w:w="3260"/>
        <w:gridCol w:w="9282"/>
      </w:tblGrid>
      <w:tr w:rsidR="00A553B8" w:rsidRPr="00AA6AB4" w:rsidTr="00327B07">
        <w:trPr>
          <w:trHeight w:val="300"/>
        </w:trPr>
        <w:tc>
          <w:tcPr>
            <w:tcW w:w="16336" w:type="dxa"/>
            <w:gridSpan w:val="4"/>
            <w:noWrap/>
          </w:tcPr>
          <w:p w:rsidR="00A553B8" w:rsidRPr="00327B07" w:rsidRDefault="00A553B8" w:rsidP="00316225">
            <w:pPr>
              <w:spacing w:line="480" w:lineRule="auto"/>
              <w:rPr>
                <w:rFonts w:ascii="Times New Roman" w:eastAsia="Times New Roman" w:hAnsi="Times New Roman" w:cs="Times New Roman"/>
                <w:b/>
                <w:sz w:val="24"/>
                <w:lang w:val="en-GB" w:eastAsia="nl-NL"/>
              </w:rPr>
            </w:pPr>
            <w:r w:rsidRPr="00327B07">
              <w:rPr>
                <w:rFonts w:ascii="Times New Roman" w:eastAsia="Times New Roman" w:hAnsi="Times New Roman" w:cs="Times New Roman"/>
                <w:b/>
                <w:sz w:val="24"/>
                <w:lang w:val="en-GB" w:eastAsia="nl-NL"/>
              </w:rPr>
              <w:t>Results Spirometry</w:t>
            </w:r>
          </w:p>
        </w:tc>
      </w:tr>
      <w:tr w:rsidR="00A553B8" w:rsidRPr="00AA6AB4" w:rsidTr="00327B07">
        <w:trPr>
          <w:trHeight w:val="300"/>
        </w:trPr>
        <w:tc>
          <w:tcPr>
            <w:tcW w:w="1384" w:type="dxa"/>
            <w:noWrap/>
            <w:hideMark/>
          </w:tcPr>
          <w:p w:rsidR="00A553B8" w:rsidRPr="00327B07" w:rsidRDefault="00A553B8" w:rsidP="00316225">
            <w:pPr>
              <w:spacing w:line="480" w:lineRule="auto"/>
              <w:rPr>
                <w:rFonts w:ascii="Times New Roman" w:eastAsia="Times New Roman" w:hAnsi="Times New Roman" w:cs="Times New Roman"/>
                <w:b/>
                <w:sz w:val="24"/>
                <w:lang w:val="en-GB" w:eastAsia="nl-NL"/>
              </w:rPr>
            </w:pPr>
            <w:r w:rsidRPr="00327B07">
              <w:rPr>
                <w:rFonts w:ascii="Times New Roman" w:eastAsia="Times New Roman" w:hAnsi="Times New Roman" w:cs="Times New Roman"/>
                <w:b/>
                <w:sz w:val="24"/>
                <w:lang w:val="en-GB" w:eastAsia="nl-NL"/>
              </w:rPr>
              <w:t>Author (year)</w:t>
            </w:r>
          </w:p>
        </w:tc>
        <w:tc>
          <w:tcPr>
            <w:tcW w:w="2410" w:type="dxa"/>
            <w:noWrap/>
            <w:hideMark/>
          </w:tcPr>
          <w:p w:rsidR="00A553B8" w:rsidRPr="00AA6AB4" w:rsidRDefault="00A553B8" w:rsidP="00316225">
            <w:pPr>
              <w:spacing w:line="480" w:lineRule="auto"/>
              <w:rPr>
                <w:rFonts w:ascii="Times New Roman" w:eastAsia="Times New Roman" w:hAnsi="Times New Roman" w:cs="Times New Roman"/>
                <w:b/>
                <w:sz w:val="24"/>
                <w:lang w:val="en-GB" w:eastAsia="nl-NL"/>
              </w:rPr>
            </w:pPr>
            <w:r w:rsidRPr="00AA6AB4">
              <w:rPr>
                <w:rFonts w:ascii="Times New Roman" w:eastAsia="Times New Roman" w:hAnsi="Times New Roman" w:cs="Times New Roman"/>
                <w:b/>
                <w:sz w:val="24"/>
                <w:lang w:val="en-GB" w:eastAsia="nl-NL"/>
              </w:rPr>
              <w:t>Population</w:t>
            </w:r>
          </w:p>
        </w:tc>
        <w:tc>
          <w:tcPr>
            <w:tcW w:w="3260" w:type="dxa"/>
            <w:noWrap/>
            <w:hideMark/>
          </w:tcPr>
          <w:p w:rsidR="00A553B8" w:rsidRPr="00AA6AB4" w:rsidRDefault="00A553B8" w:rsidP="00316225">
            <w:pPr>
              <w:spacing w:line="480" w:lineRule="auto"/>
              <w:rPr>
                <w:rFonts w:ascii="Times New Roman" w:eastAsia="Times New Roman" w:hAnsi="Times New Roman" w:cs="Times New Roman"/>
                <w:b/>
                <w:sz w:val="24"/>
                <w:lang w:val="en-GB" w:eastAsia="nl-NL"/>
              </w:rPr>
            </w:pPr>
            <w:r w:rsidRPr="00AA6AB4">
              <w:rPr>
                <w:rFonts w:ascii="Times New Roman" w:eastAsia="Times New Roman" w:hAnsi="Times New Roman" w:cs="Times New Roman"/>
                <w:b/>
                <w:sz w:val="24"/>
                <w:lang w:val="en-GB" w:eastAsia="nl-NL"/>
              </w:rPr>
              <w:t>Levels of airborne endotoxin exposure (EU/m³)</w:t>
            </w:r>
          </w:p>
        </w:tc>
        <w:tc>
          <w:tcPr>
            <w:tcW w:w="9282" w:type="dxa"/>
            <w:noWrap/>
            <w:hideMark/>
          </w:tcPr>
          <w:p w:rsidR="00A553B8" w:rsidRPr="00AA6AB4" w:rsidRDefault="00A553B8" w:rsidP="00316225">
            <w:pPr>
              <w:spacing w:line="480" w:lineRule="auto"/>
              <w:rPr>
                <w:rFonts w:ascii="Times New Roman" w:eastAsia="Times New Roman" w:hAnsi="Times New Roman" w:cs="Times New Roman"/>
                <w:b/>
                <w:sz w:val="24"/>
                <w:lang w:val="en-GB" w:eastAsia="nl-NL"/>
              </w:rPr>
            </w:pPr>
            <w:r w:rsidRPr="00AA6AB4">
              <w:rPr>
                <w:rFonts w:ascii="Times New Roman" w:eastAsia="Times New Roman" w:hAnsi="Times New Roman" w:cs="Times New Roman"/>
                <w:b/>
                <w:sz w:val="24"/>
                <w:lang w:val="en-GB" w:eastAsia="nl-NL"/>
              </w:rPr>
              <w:t>Conclusion</w:t>
            </w:r>
          </w:p>
        </w:tc>
      </w:tr>
      <w:tr w:rsidR="00A553B8" w:rsidRPr="00AA6AB4" w:rsidTr="00327B07">
        <w:trPr>
          <w:trHeight w:val="300"/>
        </w:trPr>
        <w:tc>
          <w:tcPr>
            <w:tcW w:w="16336" w:type="dxa"/>
            <w:gridSpan w:val="4"/>
            <w:noWrap/>
          </w:tcPr>
          <w:p w:rsidR="00A553B8" w:rsidRPr="00327B07" w:rsidRDefault="00A553B8" w:rsidP="00316225">
            <w:pPr>
              <w:spacing w:line="480" w:lineRule="auto"/>
              <w:rPr>
                <w:rFonts w:ascii="Times New Roman" w:eastAsia="Times New Roman" w:hAnsi="Times New Roman" w:cs="Times New Roman"/>
                <w:b/>
                <w:i/>
                <w:sz w:val="24"/>
                <w:lang w:val="en-GB" w:eastAsia="nl-NL"/>
              </w:rPr>
            </w:pPr>
            <w:r w:rsidRPr="00327B07">
              <w:rPr>
                <w:rFonts w:ascii="Times New Roman" w:hAnsi="Times New Roman" w:cs="Times New Roman"/>
                <w:b/>
                <w:i/>
                <w:sz w:val="24"/>
                <w:lang w:val="en-GB"/>
              </w:rPr>
              <w:t>Non-occupational populations</w:t>
            </w:r>
          </w:p>
        </w:tc>
      </w:tr>
      <w:tr w:rsidR="00A553B8" w:rsidRPr="004F033C" w:rsidTr="00327B07">
        <w:trPr>
          <w:trHeight w:val="300"/>
        </w:trPr>
        <w:tc>
          <w:tcPr>
            <w:tcW w:w="1384" w:type="dxa"/>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Schiffman</w:t>
            </w:r>
            <w:proofErr w:type="spellEnd"/>
            <w:r w:rsidRPr="00327B07">
              <w:rPr>
                <w:rFonts w:ascii="Times New Roman" w:eastAsia="Times New Roman" w:hAnsi="Times New Roman" w:cs="Times New Roman"/>
                <w:b/>
                <w:lang w:val="en-GB" w:eastAsia="nl-NL"/>
              </w:rPr>
              <w:t xml:space="preserve"> et al. (2005)</w:t>
            </w:r>
          </w:p>
        </w:tc>
        <w:tc>
          <w:tcPr>
            <w:tcW w:w="241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hAnsi="Times New Roman" w:cs="Times New Roman"/>
                <w:lang w:val="en-GB"/>
              </w:rPr>
              <w:t>48 healthy subjects.</w:t>
            </w:r>
          </w:p>
        </w:tc>
        <w:tc>
          <w:tcPr>
            <w:tcW w:w="326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 7.40 EU/m³</w:t>
            </w:r>
          </w:p>
        </w:tc>
        <w:tc>
          <w:tcPr>
            <w:tcW w:w="9282" w:type="dxa"/>
            <w:noWrap/>
          </w:tcPr>
          <w:p w:rsidR="00A553B8" w:rsidRPr="00AA6AB4" w:rsidRDefault="00A553B8" w:rsidP="009E593B">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No significant difference between change in lung function (FEV</w:t>
            </w:r>
            <w:r w:rsidR="009E593B">
              <w:rPr>
                <w:rFonts w:ascii="Times New Roman" w:eastAsia="Times New Roman" w:hAnsi="Times New Roman" w:cs="Times New Roman"/>
                <w:vertAlign w:val="subscript"/>
                <w:lang w:val="en-GB" w:eastAsia="nl-NL"/>
              </w:rPr>
              <w:t>1</w:t>
            </w:r>
            <w:r w:rsidRPr="00AA6AB4">
              <w:rPr>
                <w:rFonts w:ascii="Times New Roman" w:eastAsia="Times New Roman" w:hAnsi="Times New Roman" w:cs="Times New Roman"/>
                <w:lang w:val="en-GB" w:eastAsia="nl-NL"/>
              </w:rPr>
              <w:t xml:space="preserve">, FVC and FEF25-75%) parameters after 1 hour exposure to 7.40 EU/m³ airborne endotoxin when compared to control group (p&gt;0.80). </w:t>
            </w:r>
          </w:p>
        </w:tc>
      </w:tr>
      <w:tr w:rsidR="00A553B8" w:rsidRPr="004F033C" w:rsidTr="00327B07">
        <w:trPr>
          <w:trHeight w:val="300"/>
        </w:trPr>
        <w:tc>
          <w:tcPr>
            <w:tcW w:w="1384" w:type="dxa"/>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Delfino</w:t>
            </w:r>
            <w:proofErr w:type="spellEnd"/>
            <w:r w:rsidRPr="00327B07">
              <w:rPr>
                <w:rFonts w:ascii="Times New Roman" w:eastAsia="Times New Roman" w:hAnsi="Times New Roman" w:cs="Times New Roman"/>
                <w:b/>
                <w:lang w:val="en-GB" w:eastAsia="nl-NL"/>
              </w:rPr>
              <w:t xml:space="preserve"> et al. (2015)</w:t>
            </w:r>
          </w:p>
        </w:tc>
        <w:tc>
          <w:tcPr>
            <w:tcW w:w="241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szCs w:val="20"/>
                <w:lang w:val="en-GB" w:eastAsia="nl-NL"/>
              </w:rPr>
              <w:t>43 asthmatic school-children.</w:t>
            </w:r>
          </w:p>
        </w:tc>
        <w:tc>
          <w:tcPr>
            <w:tcW w:w="326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Mean 2.04 EU/m³ (±3.71),</w:t>
            </w:r>
          </w:p>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range 0.002-25.3</w:t>
            </w:r>
          </w:p>
        </w:tc>
        <w:tc>
          <w:tcPr>
            <w:tcW w:w="9282" w:type="dxa"/>
            <w:noWrap/>
          </w:tcPr>
          <w:p w:rsidR="00A553B8" w:rsidRPr="00AA6AB4" w:rsidRDefault="00A553B8" w:rsidP="009E593B">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Subjects with low FEV</w:t>
            </w:r>
            <w:r w:rsidR="009E593B">
              <w:rPr>
                <w:rFonts w:ascii="Times New Roman" w:eastAsia="Times New Roman" w:hAnsi="Times New Roman" w:cs="Times New Roman"/>
                <w:vertAlign w:val="subscript"/>
                <w:lang w:val="en-GB" w:eastAsia="nl-NL"/>
              </w:rPr>
              <w:t>1</w:t>
            </w:r>
            <w:r w:rsidRPr="00AA6AB4">
              <w:rPr>
                <w:rFonts w:ascii="Times New Roman" w:eastAsia="Times New Roman" w:hAnsi="Times New Roman" w:cs="Times New Roman"/>
                <w:lang w:val="en-GB" w:eastAsia="nl-NL"/>
              </w:rPr>
              <w:t xml:space="preserve"> (&lt;80% predicted) had a </w:t>
            </w:r>
            <w:r w:rsidRPr="00AA6AB4">
              <w:rPr>
                <w:rFonts w:ascii="Times New Roman" w:eastAsia="Times New Roman" w:hAnsi="Times New Roman" w:cs="Times New Roman"/>
                <w:b/>
                <w:lang w:val="en-GB" w:eastAsia="nl-NL"/>
              </w:rPr>
              <w:t>nominally significant</w:t>
            </w:r>
            <w:r w:rsidRPr="00AA6AB4">
              <w:rPr>
                <w:rFonts w:ascii="Times New Roman" w:eastAsia="Times New Roman" w:hAnsi="Times New Roman" w:cs="Times New Roman"/>
                <w:lang w:val="en-GB" w:eastAsia="nl-NL"/>
              </w:rPr>
              <w:t xml:space="preserve"> association with lag one (p&lt;0.06) and a </w:t>
            </w:r>
            <w:r w:rsidRPr="00AA6AB4">
              <w:rPr>
                <w:rFonts w:ascii="Times New Roman" w:eastAsia="Times New Roman" w:hAnsi="Times New Roman" w:cs="Times New Roman"/>
                <w:b/>
                <w:lang w:val="en-GB" w:eastAsia="nl-NL"/>
              </w:rPr>
              <w:t xml:space="preserve">significant </w:t>
            </w:r>
            <w:r w:rsidRPr="00AA6AB4">
              <w:rPr>
                <w:rFonts w:ascii="Times New Roman" w:eastAsia="Times New Roman" w:hAnsi="Times New Roman" w:cs="Times New Roman"/>
                <w:lang w:val="en-GB" w:eastAsia="nl-NL"/>
              </w:rPr>
              <w:t>association with 2-day average endotoxin exposure (p&lt;0.005). Subjects with low FEV</w:t>
            </w:r>
            <w:r w:rsidRPr="00AA6AB4">
              <w:rPr>
                <w:rFonts w:ascii="Cambria Math" w:eastAsia="Times New Roman" w:hAnsi="Cambria Math" w:cs="Cambria Math"/>
                <w:lang w:val="en-GB" w:eastAsia="nl-NL"/>
              </w:rPr>
              <w:t>₁</w:t>
            </w:r>
            <w:r w:rsidRPr="00AA6AB4">
              <w:rPr>
                <w:rFonts w:ascii="Times New Roman" w:eastAsia="Times New Roman" w:hAnsi="Times New Roman" w:cs="Times New Roman"/>
                <w:lang w:val="en-GB" w:eastAsia="nl-NL"/>
              </w:rPr>
              <w:t xml:space="preserve"> (&lt;80% predicted) experienced a </w:t>
            </w:r>
            <w:r w:rsidRPr="00AA6AB4">
              <w:rPr>
                <w:rFonts w:ascii="Times New Roman" w:eastAsia="Times New Roman" w:hAnsi="Times New Roman" w:cs="Times New Roman"/>
                <w:b/>
                <w:lang w:val="en-GB" w:eastAsia="nl-NL"/>
              </w:rPr>
              <w:t>significant</w:t>
            </w:r>
            <w:r w:rsidRPr="00AA6AB4">
              <w:rPr>
                <w:rFonts w:ascii="Times New Roman" w:eastAsia="Times New Roman" w:hAnsi="Times New Roman" w:cs="Times New Roman"/>
                <w:lang w:val="en-GB" w:eastAsia="nl-NL"/>
              </w:rPr>
              <w:t xml:space="preserve"> 7.7% drop in %predicted FEV</w:t>
            </w:r>
            <w:r w:rsidRPr="00AA6AB4">
              <w:rPr>
                <w:rFonts w:ascii="Cambria Math" w:eastAsia="Times New Roman" w:hAnsi="Cambria Math" w:cs="Cambria Math"/>
                <w:lang w:val="en-GB" w:eastAsia="nl-NL"/>
              </w:rPr>
              <w:t>₁</w:t>
            </w:r>
            <w:r w:rsidRPr="00AA6AB4">
              <w:rPr>
                <w:rFonts w:ascii="Times New Roman" w:eastAsia="Times New Roman" w:hAnsi="Times New Roman" w:cs="Times New Roman"/>
                <w:lang w:val="en-GB" w:eastAsia="nl-NL"/>
              </w:rPr>
              <w:t xml:space="preserve"> (95%CI -12.3% to </w:t>
            </w:r>
            <w:r w:rsidRPr="00AA6AB4">
              <w:rPr>
                <w:rFonts w:ascii="Times New Roman" w:eastAsia="Times New Roman" w:hAnsi="Times New Roman" w:cs="Times New Roman"/>
                <w:lang w:val="en-GB" w:eastAsia="nl-NL"/>
              </w:rPr>
              <w:br/>
              <w:t>-3.3%), while those with higher FEV</w:t>
            </w:r>
            <w:r w:rsidRPr="00AA6AB4">
              <w:rPr>
                <w:rFonts w:ascii="Cambria Math" w:eastAsia="Times New Roman" w:hAnsi="Cambria Math" w:cs="Cambria Math"/>
                <w:lang w:val="en-GB" w:eastAsia="nl-NL"/>
              </w:rPr>
              <w:t>₁</w:t>
            </w:r>
            <w:r w:rsidRPr="00AA6AB4">
              <w:rPr>
                <w:rFonts w:ascii="Times New Roman" w:eastAsia="Times New Roman" w:hAnsi="Times New Roman" w:cs="Times New Roman"/>
                <w:lang w:val="en-GB" w:eastAsia="nl-NL"/>
              </w:rPr>
              <w:t xml:space="preserve"> values showed a non-significant 0.5% drop (95%CI -2.2% to 1.2%).</w:t>
            </w:r>
          </w:p>
        </w:tc>
      </w:tr>
      <w:tr w:rsidR="00A553B8" w:rsidRPr="00AA6AB4" w:rsidTr="00327B07">
        <w:trPr>
          <w:trHeight w:val="300"/>
        </w:trPr>
        <w:tc>
          <w:tcPr>
            <w:tcW w:w="16336" w:type="dxa"/>
            <w:gridSpan w:val="4"/>
            <w:noWrap/>
          </w:tcPr>
          <w:p w:rsidR="00A553B8" w:rsidRPr="00327B07" w:rsidRDefault="00A553B8" w:rsidP="00316225">
            <w:pPr>
              <w:spacing w:line="480" w:lineRule="auto"/>
              <w:rPr>
                <w:rFonts w:ascii="Times New Roman" w:hAnsi="Times New Roman" w:cs="Times New Roman"/>
                <w:b/>
                <w:i/>
                <w:lang w:val="en-GB"/>
              </w:rPr>
            </w:pPr>
            <w:r w:rsidRPr="00327B07">
              <w:rPr>
                <w:rFonts w:ascii="Times New Roman" w:eastAsia="Times New Roman" w:hAnsi="Times New Roman" w:cs="Times New Roman"/>
                <w:b/>
                <w:i/>
                <w:sz w:val="24"/>
                <w:lang w:val="en-GB" w:eastAsia="nl-NL"/>
              </w:rPr>
              <w:t>Occupational populations</w:t>
            </w:r>
          </w:p>
        </w:tc>
      </w:tr>
      <w:tr w:rsidR="00A553B8" w:rsidRPr="004F033C" w:rsidTr="00327B07">
        <w:trPr>
          <w:trHeight w:val="300"/>
        </w:trPr>
        <w:tc>
          <w:tcPr>
            <w:tcW w:w="1384" w:type="dxa"/>
            <w:noWrap/>
          </w:tcPr>
          <w:p w:rsidR="00A553B8" w:rsidRPr="00327B07" w:rsidRDefault="00A553B8" w:rsidP="00316225">
            <w:pPr>
              <w:spacing w:line="480" w:lineRule="auto"/>
              <w:rPr>
                <w:rFonts w:ascii="Times New Roman" w:eastAsia="Times New Roman" w:hAnsi="Times New Roman" w:cs="Times New Roman"/>
                <w:b/>
                <w:lang w:val="en-GB" w:eastAsia="nl-NL"/>
              </w:rPr>
            </w:pPr>
            <w:r w:rsidRPr="00327B07">
              <w:rPr>
                <w:rFonts w:ascii="Times New Roman" w:eastAsia="Times New Roman" w:hAnsi="Times New Roman" w:cs="Times New Roman"/>
                <w:b/>
                <w:lang w:val="en-GB" w:eastAsia="nl-NL"/>
              </w:rPr>
              <w:t>Kawamoto et al. (1987)</w:t>
            </w:r>
          </w:p>
          <w:p w:rsidR="00A553B8" w:rsidRPr="00327B07" w:rsidRDefault="00A553B8" w:rsidP="00316225">
            <w:pPr>
              <w:spacing w:line="480" w:lineRule="auto"/>
              <w:rPr>
                <w:rFonts w:ascii="Times New Roman" w:eastAsia="Times New Roman" w:hAnsi="Times New Roman" w:cs="Times New Roman"/>
                <w:b/>
                <w:bCs/>
                <w:lang w:val="en-GB" w:eastAsia="nl-NL"/>
              </w:rPr>
            </w:pPr>
            <w:r w:rsidRPr="00327B07">
              <w:rPr>
                <w:rFonts w:ascii="Times New Roman" w:eastAsia="Times New Roman" w:hAnsi="Times New Roman" w:cs="Times New Roman"/>
                <w:b/>
                <w:lang w:val="en-GB" w:eastAsia="nl-NL"/>
              </w:rPr>
              <w:lastRenderedPageBreak/>
              <w:t xml:space="preserve">US </w:t>
            </w:r>
          </w:p>
        </w:tc>
        <w:tc>
          <w:tcPr>
            <w:tcW w:w="241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lastRenderedPageBreak/>
              <w:t>128 cotton workers.</w:t>
            </w:r>
          </w:p>
        </w:tc>
        <w:tc>
          <w:tcPr>
            <w:tcW w:w="3260" w:type="dxa"/>
            <w:noWrap/>
          </w:tcPr>
          <w:p w:rsidR="00A553B8" w:rsidRPr="00AA6AB4" w:rsidRDefault="00A553B8" w:rsidP="00316225">
            <w:pPr>
              <w:spacing w:line="480" w:lineRule="auto"/>
              <w:rPr>
                <w:rFonts w:ascii="Times New Roman" w:eastAsia="Times New Roman" w:hAnsi="Times New Roman" w:cs="Times New Roman"/>
                <w:lang w:val="fr-FR" w:eastAsia="nl-NL"/>
              </w:rPr>
            </w:pPr>
            <w:r w:rsidRPr="00AA6AB4">
              <w:rPr>
                <w:rFonts w:ascii="Times New Roman" w:eastAsia="Times New Roman" w:hAnsi="Times New Roman" w:cs="Times New Roman"/>
                <w:lang w:val="fr-FR" w:eastAsia="nl-NL"/>
              </w:rPr>
              <w:t>3 groups: &lt;17 EU/m³, 17-117 EU/m³ and &gt;117 EU/m³*</w:t>
            </w:r>
          </w:p>
        </w:tc>
        <w:tc>
          <w:tcPr>
            <w:tcW w:w="9282" w:type="dxa"/>
            <w:noWrap/>
          </w:tcPr>
          <w:p w:rsidR="00A553B8" w:rsidRPr="00AA6AB4" w:rsidRDefault="00A553B8" w:rsidP="00316225">
            <w:pPr>
              <w:spacing w:line="480" w:lineRule="auto"/>
              <w:rPr>
                <w:rFonts w:ascii="Times New Roman" w:hAnsi="Times New Roman" w:cs="Times New Roman"/>
                <w:lang w:val="en-GB"/>
              </w:rPr>
            </w:pPr>
            <w:r w:rsidRPr="00AA6AB4">
              <w:rPr>
                <w:rFonts w:ascii="Times New Roman" w:hAnsi="Times New Roman" w:cs="Times New Roman"/>
                <w:lang w:val="en-GB"/>
              </w:rPr>
              <w:t>13% of subjects had &gt;5% decrements in FEV</w:t>
            </w:r>
            <w:r w:rsidR="003F6811">
              <w:rPr>
                <w:rFonts w:ascii="Times New Roman" w:hAnsi="Times New Roman" w:cs="Times New Roman"/>
                <w:vertAlign w:val="subscript"/>
                <w:lang w:val="en-GB"/>
              </w:rPr>
              <w:t>1</w:t>
            </w:r>
            <w:r w:rsidRPr="00AA6AB4">
              <w:rPr>
                <w:rFonts w:ascii="Times New Roman" w:hAnsi="Times New Roman" w:cs="Times New Roman"/>
                <w:lang w:val="en-GB"/>
              </w:rPr>
              <w:t xml:space="preserve"> over the work shift. No statistically significant differences in baseline lung functions between workers employed for different lengths of time. </w:t>
            </w:r>
          </w:p>
          <w:p w:rsidR="00A553B8" w:rsidRPr="00AA6AB4" w:rsidRDefault="00A553B8" w:rsidP="00316225">
            <w:pPr>
              <w:spacing w:line="480" w:lineRule="auto"/>
              <w:rPr>
                <w:rFonts w:ascii="Times New Roman" w:eastAsia="Times New Roman" w:hAnsi="Times New Roman" w:cs="Times New Roman"/>
                <w:lang w:val="en-GB" w:eastAsia="nl-NL"/>
              </w:rPr>
            </w:pPr>
          </w:p>
        </w:tc>
      </w:tr>
      <w:tr w:rsidR="00A553B8" w:rsidRPr="004F033C" w:rsidTr="00327B07">
        <w:trPr>
          <w:trHeight w:val="300"/>
        </w:trPr>
        <w:tc>
          <w:tcPr>
            <w:tcW w:w="1384" w:type="dxa"/>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lastRenderedPageBreak/>
              <w:t>Kateman</w:t>
            </w:r>
            <w:proofErr w:type="spellEnd"/>
            <w:r w:rsidRPr="00327B07">
              <w:rPr>
                <w:rFonts w:ascii="Times New Roman" w:eastAsia="Times New Roman" w:hAnsi="Times New Roman" w:cs="Times New Roman"/>
                <w:b/>
                <w:lang w:val="en-GB" w:eastAsia="nl-NL"/>
              </w:rPr>
              <w:t xml:space="preserve"> et al. (1990)</w:t>
            </w:r>
          </w:p>
        </w:tc>
        <w:tc>
          <w:tcPr>
            <w:tcW w:w="241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40 textile yarn workers exposed to spray-humidifier, 42 controls exposed to other or no humidifier.</w:t>
            </w:r>
          </w:p>
        </w:tc>
        <w:tc>
          <w:tcPr>
            <w:tcW w:w="326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GM 0.64 EU/m³ (GSD 0.016) for cold-water humidification area, 0.18-0.19 EU/m³ for other areas.</w:t>
            </w:r>
          </w:p>
        </w:tc>
        <w:tc>
          <w:tcPr>
            <w:tcW w:w="9282" w:type="dxa"/>
            <w:noWrap/>
          </w:tcPr>
          <w:p w:rsidR="00A553B8" w:rsidRPr="00AA6AB4" w:rsidRDefault="00A553B8" w:rsidP="009E593B">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In the workers of the cold-water department the mean change in FEV</w:t>
            </w:r>
            <w:r w:rsidR="009E593B">
              <w:rPr>
                <w:rFonts w:ascii="Times New Roman" w:eastAsia="Times New Roman" w:hAnsi="Times New Roman" w:cs="Times New Roman"/>
                <w:vertAlign w:val="subscript"/>
                <w:lang w:val="en-GB" w:eastAsia="nl-NL"/>
              </w:rPr>
              <w:t>1</w:t>
            </w:r>
            <w:r w:rsidRPr="00AA6AB4">
              <w:rPr>
                <w:rFonts w:ascii="Times New Roman" w:eastAsia="Times New Roman" w:hAnsi="Times New Roman" w:cs="Times New Roman"/>
                <w:lang w:val="en-GB" w:eastAsia="nl-NL"/>
              </w:rPr>
              <w:t xml:space="preserve"> was -0.096 L (SD 0.159) on Day 1, -0.065 L (SD 0.134) on Day 2, -0.067 L (SD 0.130) on Day 3 </w:t>
            </w:r>
            <w:r w:rsidRPr="00AA6AB4">
              <w:rPr>
                <w:rFonts w:ascii="Times New Roman" w:eastAsia="Times New Roman" w:hAnsi="Times New Roman" w:cs="Times New Roman"/>
                <w:b/>
                <w:lang w:val="en-GB" w:eastAsia="nl-NL"/>
              </w:rPr>
              <w:t>(all p&lt;0.01)</w:t>
            </w:r>
            <w:r w:rsidRPr="00AA6AB4">
              <w:rPr>
                <w:rFonts w:ascii="Times New Roman" w:eastAsia="Times New Roman" w:hAnsi="Times New Roman" w:cs="Times New Roman"/>
                <w:lang w:val="en-GB" w:eastAsia="nl-NL"/>
              </w:rPr>
              <w:t xml:space="preserve">. FVC, MMEF, MEF25, MEF50 and MEF75 also showed significant decline across the work shift and over the week in this group. The lung function level on Friday was reduced when compared to Monday. The other workers did not show a significant decline in lung function. </w:t>
            </w:r>
          </w:p>
        </w:tc>
      </w:tr>
      <w:tr w:rsidR="00A553B8" w:rsidRPr="004F033C" w:rsidTr="00327B07">
        <w:trPr>
          <w:trHeight w:val="300"/>
        </w:trPr>
        <w:tc>
          <w:tcPr>
            <w:tcW w:w="1384" w:type="dxa"/>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Dahlqvist</w:t>
            </w:r>
            <w:proofErr w:type="spellEnd"/>
            <w:r w:rsidRPr="00327B07">
              <w:rPr>
                <w:rFonts w:ascii="Times New Roman" w:eastAsia="Times New Roman" w:hAnsi="Times New Roman" w:cs="Times New Roman"/>
                <w:b/>
                <w:lang w:val="en-GB" w:eastAsia="nl-NL"/>
              </w:rPr>
              <w:t xml:space="preserve"> et al. (1992)</w:t>
            </w:r>
          </w:p>
        </w:tc>
        <w:tc>
          <w:tcPr>
            <w:tcW w:w="241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28 wood trimmers, 19 controls (office workers</w:t>
            </w:r>
          </w:p>
        </w:tc>
        <w:tc>
          <w:tcPr>
            <w:tcW w:w="326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15-25 EU/m³.*</w:t>
            </w:r>
          </w:p>
        </w:tc>
        <w:tc>
          <w:tcPr>
            <w:tcW w:w="9282"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There were no significant differences between the lung function values in wood trimmers and controls. Wood trimmers </w:t>
            </w:r>
            <w:proofErr w:type="spellStart"/>
            <w:r w:rsidRPr="00AA6AB4">
              <w:rPr>
                <w:rFonts w:ascii="Times New Roman" w:eastAsia="Times New Roman" w:hAnsi="Times New Roman" w:cs="Times New Roman"/>
                <w:lang w:val="en-GB" w:eastAsia="nl-NL"/>
              </w:rPr>
              <w:t>sero</w:t>
            </w:r>
            <w:proofErr w:type="spellEnd"/>
            <w:r w:rsidRPr="00AA6AB4">
              <w:rPr>
                <w:rFonts w:ascii="Times New Roman" w:eastAsia="Times New Roman" w:hAnsi="Times New Roman" w:cs="Times New Roman"/>
                <w:lang w:val="en-GB" w:eastAsia="nl-NL"/>
              </w:rPr>
              <w:t>–positive for precipitating antibodies to mo</w:t>
            </w:r>
            <w:r w:rsidR="009E593B">
              <w:rPr>
                <w:rFonts w:ascii="Times New Roman" w:eastAsia="Times New Roman" w:hAnsi="Times New Roman" w:cs="Times New Roman"/>
                <w:lang w:val="en-GB" w:eastAsia="nl-NL"/>
              </w:rPr>
              <w:t>u</w:t>
            </w:r>
            <w:r w:rsidRPr="00AA6AB4">
              <w:rPr>
                <w:rFonts w:ascii="Times New Roman" w:eastAsia="Times New Roman" w:hAnsi="Times New Roman" w:cs="Times New Roman"/>
                <w:lang w:val="en-GB" w:eastAsia="nl-NL"/>
              </w:rPr>
              <w:t xml:space="preserve">lds showed a </w:t>
            </w:r>
            <w:r w:rsidRPr="00AA6AB4">
              <w:rPr>
                <w:rFonts w:ascii="Times New Roman" w:eastAsia="Times New Roman" w:hAnsi="Times New Roman" w:cs="Times New Roman"/>
                <w:b/>
                <w:lang w:val="en-GB" w:eastAsia="nl-NL"/>
              </w:rPr>
              <w:t xml:space="preserve">significant </w:t>
            </w:r>
            <w:r w:rsidRPr="00AA6AB4">
              <w:rPr>
                <w:rFonts w:ascii="Times New Roman" w:eastAsia="Times New Roman" w:hAnsi="Times New Roman" w:cs="Times New Roman"/>
                <w:lang w:val="en-GB" w:eastAsia="nl-NL"/>
              </w:rPr>
              <w:t>decrease in FEV</w:t>
            </w:r>
            <w:r w:rsidRPr="00AA6AB4">
              <w:rPr>
                <w:rFonts w:ascii="Times New Roman" w:eastAsia="Times New Roman" w:hAnsi="Times New Roman" w:cs="Times New Roman"/>
                <w:vertAlign w:val="subscript"/>
                <w:lang w:val="en-GB" w:eastAsia="nl-NL"/>
              </w:rPr>
              <w:t>1</w:t>
            </w:r>
            <w:r w:rsidRPr="00AA6AB4">
              <w:rPr>
                <w:rFonts w:ascii="Times New Roman" w:eastAsia="Times New Roman" w:hAnsi="Times New Roman" w:cs="Times New Roman"/>
                <w:lang w:val="en-GB" w:eastAsia="nl-NL"/>
              </w:rPr>
              <w:t xml:space="preserve"> over a workweek. Subjects with a period of employment &gt;18 years had a significantly larger change in MEF over the workweek than subjects employed &lt;6 years.</w:t>
            </w:r>
          </w:p>
        </w:tc>
      </w:tr>
      <w:tr w:rsidR="00A553B8" w:rsidRPr="004F033C" w:rsidTr="00327B07">
        <w:trPr>
          <w:trHeight w:val="300"/>
        </w:trPr>
        <w:tc>
          <w:tcPr>
            <w:tcW w:w="1384" w:type="dxa"/>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Sprince</w:t>
            </w:r>
            <w:proofErr w:type="spellEnd"/>
            <w:r w:rsidRPr="00327B07">
              <w:rPr>
                <w:rFonts w:ascii="Times New Roman" w:eastAsia="Times New Roman" w:hAnsi="Times New Roman" w:cs="Times New Roman"/>
                <w:b/>
                <w:lang w:val="en-GB" w:eastAsia="nl-NL"/>
              </w:rPr>
              <w:t xml:space="preserve"> et al. (1997)</w:t>
            </w:r>
          </w:p>
        </w:tc>
        <w:tc>
          <w:tcPr>
            <w:tcW w:w="241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183 machine workers in automobile industry. 66 assemblers (controls).</w:t>
            </w:r>
          </w:p>
        </w:tc>
        <w:tc>
          <w:tcPr>
            <w:tcW w:w="326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GM 31 EU/m³, </w:t>
            </w:r>
            <w:r w:rsidRPr="00AA6AB4">
              <w:rPr>
                <w:rFonts w:ascii="Times New Roman" w:eastAsia="Times New Roman" w:hAnsi="Times New Roman" w:cs="Times New Roman"/>
                <w:lang w:val="en-GB" w:eastAsia="nl-NL"/>
              </w:rPr>
              <w:br/>
              <w:t>range 2.7-984</w:t>
            </w:r>
          </w:p>
        </w:tc>
        <w:tc>
          <w:tcPr>
            <w:tcW w:w="9282" w:type="dxa"/>
            <w:noWrap/>
          </w:tcPr>
          <w:p w:rsidR="00A553B8" w:rsidRPr="00AA6AB4" w:rsidRDefault="00A553B8" w:rsidP="009E593B">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Pre-shift %predicted FEV</w:t>
            </w:r>
            <w:r w:rsidRPr="00AA6AB4">
              <w:rPr>
                <w:rFonts w:ascii="Cambria Math" w:eastAsia="Times New Roman" w:hAnsi="Cambria Math" w:cs="Cambria Math"/>
                <w:lang w:val="en-GB" w:eastAsia="nl-NL"/>
              </w:rPr>
              <w:t>₁</w:t>
            </w:r>
            <w:r w:rsidRPr="00AA6AB4">
              <w:rPr>
                <w:rFonts w:ascii="Times New Roman" w:eastAsia="Times New Roman" w:hAnsi="Times New Roman" w:cs="Times New Roman"/>
                <w:lang w:val="en-GB" w:eastAsia="nl-NL"/>
              </w:rPr>
              <w:t xml:space="preserve"> and  FVC did not differ significantly. Machine operators did not significantly  differ from controls in proportion who decreased &gt;5% for FEV</w:t>
            </w:r>
            <w:r w:rsidR="009E593B">
              <w:rPr>
                <w:rFonts w:ascii="Times New Roman" w:eastAsia="Times New Roman" w:hAnsi="Times New Roman" w:cs="Times New Roman"/>
                <w:vertAlign w:val="subscript"/>
                <w:lang w:val="en-GB" w:eastAsia="nl-NL"/>
              </w:rPr>
              <w:t>1</w:t>
            </w:r>
            <w:r w:rsidRPr="00AA6AB4">
              <w:rPr>
                <w:rFonts w:ascii="Times New Roman" w:eastAsia="Times New Roman" w:hAnsi="Times New Roman" w:cs="Times New Roman"/>
                <w:lang w:val="en-GB" w:eastAsia="nl-NL"/>
              </w:rPr>
              <w:t xml:space="preserve"> (16% vs 12%, p=0.42) or FVC (14% vs 9%, p=0.33). </w:t>
            </w:r>
          </w:p>
        </w:tc>
      </w:tr>
      <w:tr w:rsidR="00A553B8" w:rsidRPr="004F033C" w:rsidTr="00327B07">
        <w:trPr>
          <w:trHeight w:val="300"/>
        </w:trPr>
        <w:tc>
          <w:tcPr>
            <w:tcW w:w="1384" w:type="dxa"/>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Zock</w:t>
            </w:r>
            <w:proofErr w:type="spellEnd"/>
            <w:r w:rsidRPr="00327B07">
              <w:rPr>
                <w:rFonts w:ascii="Times New Roman" w:eastAsia="Times New Roman" w:hAnsi="Times New Roman" w:cs="Times New Roman"/>
                <w:b/>
                <w:lang w:val="en-GB" w:eastAsia="nl-NL"/>
              </w:rPr>
              <w:t xml:space="preserve"> et al. (1998)</w:t>
            </w:r>
          </w:p>
        </w:tc>
        <w:tc>
          <w:tcPr>
            <w:tcW w:w="241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57 potato processing workers.</w:t>
            </w:r>
          </w:p>
        </w:tc>
        <w:tc>
          <w:tcPr>
            <w:tcW w:w="326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AM 32.9 EU/m³. </w:t>
            </w:r>
            <w:r w:rsidRPr="00AA6AB4">
              <w:rPr>
                <w:rFonts w:ascii="Times New Roman" w:eastAsia="Times New Roman" w:hAnsi="Times New Roman" w:cs="Times New Roman"/>
                <w:lang w:val="en-GB" w:eastAsia="nl-NL"/>
              </w:rPr>
              <w:br/>
              <w:t>Low exposed group: AM 21 EU/m³, high exposed group: 56 EU/m³.</w:t>
            </w:r>
          </w:p>
        </w:tc>
        <w:tc>
          <w:tcPr>
            <w:tcW w:w="9282" w:type="dxa"/>
            <w:noWrap/>
          </w:tcPr>
          <w:p w:rsidR="00A553B8" w:rsidRPr="00AA6AB4" w:rsidRDefault="00A553B8" w:rsidP="009E593B">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Baseline lung function seemed to be lower in the high exposed group, although this did not reach statistical significance. Mean FEV</w:t>
            </w:r>
            <w:r w:rsidR="009E593B">
              <w:rPr>
                <w:rFonts w:ascii="Times New Roman" w:eastAsia="Times New Roman" w:hAnsi="Times New Roman" w:cs="Times New Roman"/>
                <w:vertAlign w:val="subscript"/>
                <w:lang w:val="en-GB" w:eastAsia="nl-NL"/>
              </w:rPr>
              <w:t>1</w:t>
            </w:r>
            <w:r w:rsidRPr="00AA6AB4">
              <w:rPr>
                <w:rFonts w:ascii="Times New Roman" w:eastAsia="Times New Roman" w:hAnsi="Times New Roman" w:cs="Times New Roman"/>
                <w:lang w:val="en-GB" w:eastAsia="nl-NL"/>
              </w:rPr>
              <w:t xml:space="preserve"> and MMEF showed a </w:t>
            </w:r>
            <w:r w:rsidRPr="00AA6AB4">
              <w:rPr>
                <w:rFonts w:ascii="Times New Roman" w:eastAsia="Times New Roman" w:hAnsi="Times New Roman" w:cs="Times New Roman"/>
                <w:b/>
                <w:lang w:val="en-GB" w:eastAsia="nl-NL"/>
              </w:rPr>
              <w:t>significant</w:t>
            </w:r>
            <w:r w:rsidRPr="00AA6AB4">
              <w:rPr>
                <w:rFonts w:ascii="Times New Roman" w:eastAsia="Times New Roman" w:hAnsi="Times New Roman" w:cs="Times New Roman"/>
                <w:lang w:val="en-GB" w:eastAsia="nl-NL"/>
              </w:rPr>
              <w:t xml:space="preserve"> decrease across each shift. Mean absolute decrease in FEV</w:t>
            </w:r>
            <w:r w:rsidRPr="00AA6AB4">
              <w:rPr>
                <w:rFonts w:ascii="Cambria Math" w:eastAsia="Times New Roman" w:hAnsi="Cambria Math" w:cs="Cambria Math"/>
                <w:lang w:val="en-GB" w:eastAsia="nl-NL"/>
              </w:rPr>
              <w:t>₁</w:t>
            </w:r>
            <w:r w:rsidRPr="00AA6AB4">
              <w:rPr>
                <w:rFonts w:ascii="Times New Roman" w:eastAsia="Times New Roman" w:hAnsi="Times New Roman" w:cs="Times New Roman"/>
                <w:lang w:val="en-GB" w:eastAsia="nl-NL"/>
              </w:rPr>
              <w:t xml:space="preserve"> was 0.06-0.12 L, mean absolute decrease in FVC was 0.16-0.28 L/sec (both p&lt;0.01). </w:t>
            </w:r>
          </w:p>
        </w:tc>
      </w:tr>
      <w:tr w:rsidR="00A553B8" w:rsidRPr="004F033C" w:rsidTr="00327B07">
        <w:trPr>
          <w:trHeight w:val="300"/>
        </w:trPr>
        <w:tc>
          <w:tcPr>
            <w:tcW w:w="1384" w:type="dxa"/>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lastRenderedPageBreak/>
              <w:t>Mandryk</w:t>
            </w:r>
            <w:proofErr w:type="spellEnd"/>
            <w:r w:rsidRPr="00327B07">
              <w:rPr>
                <w:rFonts w:ascii="Times New Roman" w:eastAsia="Times New Roman" w:hAnsi="Times New Roman" w:cs="Times New Roman"/>
                <w:b/>
                <w:lang w:val="en-GB" w:eastAsia="nl-NL"/>
              </w:rPr>
              <w:t xml:space="preserve"> et al. (1999)</w:t>
            </w:r>
          </w:p>
        </w:tc>
        <w:tc>
          <w:tcPr>
            <w:tcW w:w="241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168 wood workers. 30 maintenance workers (controls).</w:t>
            </w:r>
          </w:p>
        </w:tc>
        <w:tc>
          <w:tcPr>
            <w:tcW w:w="326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Inhalable endotoxin: GM 24.1-43.0 EU/m³(GSD 15.5-47.7). </w:t>
            </w:r>
            <w:r w:rsidRPr="00AA6AB4">
              <w:rPr>
                <w:rFonts w:ascii="Times New Roman" w:eastAsia="Times New Roman" w:hAnsi="Times New Roman" w:cs="Times New Roman"/>
                <w:lang w:val="en-GB" w:eastAsia="nl-NL"/>
              </w:rPr>
              <w:br/>
              <w:t>Respirable endotoxin: GM 3.3-6.5 EU/m³(GSD 13.5-41.0).*</w:t>
            </w:r>
          </w:p>
        </w:tc>
        <w:tc>
          <w:tcPr>
            <w:tcW w:w="9282" w:type="dxa"/>
            <w:noWrap/>
          </w:tcPr>
          <w:p w:rsidR="00A553B8" w:rsidRPr="00AA6AB4" w:rsidRDefault="00A553B8" w:rsidP="009E593B">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Woodworkers had </w:t>
            </w:r>
            <w:r w:rsidRPr="00AA6AB4">
              <w:rPr>
                <w:rFonts w:ascii="Times New Roman" w:eastAsia="Times New Roman" w:hAnsi="Times New Roman" w:cs="Times New Roman"/>
                <w:b/>
                <w:lang w:val="en-GB" w:eastAsia="nl-NL"/>
              </w:rPr>
              <w:t xml:space="preserve">significantly </w:t>
            </w:r>
            <w:r w:rsidRPr="00AA6AB4">
              <w:rPr>
                <w:rFonts w:ascii="Times New Roman" w:eastAsia="Times New Roman" w:hAnsi="Times New Roman" w:cs="Times New Roman"/>
                <w:lang w:val="en-GB" w:eastAsia="nl-NL"/>
              </w:rPr>
              <w:t>lower predicted lung functions than controls. VC 83.45 ± 3.12 vs 95.35 ± 7.93 (p=0.0001), FVC 84.66 ± 0.72 vs 94.90 ± 3.85 (p=0.0001), FEV</w:t>
            </w:r>
            <w:r w:rsidR="009E593B">
              <w:rPr>
                <w:rFonts w:ascii="Times New Roman" w:eastAsia="Times New Roman" w:hAnsi="Times New Roman" w:cs="Times New Roman"/>
                <w:vertAlign w:val="subscript"/>
                <w:lang w:val="en-GB" w:eastAsia="nl-NL"/>
              </w:rPr>
              <w:t>1</w:t>
            </w:r>
            <w:r w:rsidRPr="00AA6AB4">
              <w:rPr>
                <w:rFonts w:ascii="Times New Roman" w:eastAsia="Times New Roman" w:hAnsi="Times New Roman" w:cs="Times New Roman"/>
                <w:lang w:val="en-GB" w:eastAsia="nl-NL"/>
              </w:rPr>
              <w:t xml:space="preserve"> 84.67 ±1.20 vs 93.11 ± 2.81 (p=0.0001). The cross-shift decrease in lung function was </w:t>
            </w:r>
            <w:r w:rsidRPr="00AA6AB4">
              <w:rPr>
                <w:rFonts w:ascii="Times New Roman" w:eastAsia="Times New Roman" w:hAnsi="Times New Roman" w:cs="Times New Roman"/>
                <w:b/>
                <w:lang w:val="en-GB" w:eastAsia="nl-NL"/>
              </w:rPr>
              <w:t>significant</w:t>
            </w:r>
            <w:r w:rsidRPr="00AA6AB4">
              <w:rPr>
                <w:rFonts w:ascii="Times New Roman" w:eastAsia="Times New Roman" w:hAnsi="Times New Roman" w:cs="Times New Roman"/>
                <w:lang w:val="en-GB" w:eastAsia="nl-NL"/>
              </w:rPr>
              <w:t xml:space="preserve"> for all lung function parameters (p&lt;0.001) in woodworkers compared with controls (VC 6.32% vs 2.37% decrease; FVC 4.40% vs 2.12% decrease; FEV</w:t>
            </w:r>
            <w:r w:rsidRPr="00AA6AB4">
              <w:rPr>
                <w:rFonts w:ascii="Cambria Math" w:eastAsia="Times New Roman" w:hAnsi="Cambria Math" w:cs="Cambria Math"/>
                <w:lang w:val="en-GB" w:eastAsia="nl-NL"/>
              </w:rPr>
              <w:t>₁</w:t>
            </w:r>
            <w:r w:rsidRPr="00AA6AB4">
              <w:rPr>
                <w:rFonts w:ascii="Times New Roman" w:eastAsia="Times New Roman" w:hAnsi="Times New Roman" w:cs="Times New Roman"/>
                <w:lang w:val="en-GB" w:eastAsia="nl-NL"/>
              </w:rPr>
              <w:t xml:space="preserve"> 6.34% vs 1.78% decrease; FEV</w:t>
            </w:r>
            <w:r w:rsidRPr="00AA6AB4">
              <w:rPr>
                <w:rFonts w:ascii="Cambria Math" w:eastAsia="Times New Roman" w:hAnsi="Cambria Math" w:cs="Cambria Math"/>
                <w:lang w:val="en-GB" w:eastAsia="nl-NL"/>
              </w:rPr>
              <w:t>₁</w:t>
            </w:r>
            <w:r w:rsidRPr="00AA6AB4">
              <w:rPr>
                <w:rFonts w:ascii="Times New Roman" w:eastAsia="Times New Roman" w:hAnsi="Times New Roman" w:cs="Times New Roman"/>
                <w:lang w:val="en-GB" w:eastAsia="nl-NL"/>
              </w:rPr>
              <w:t>/FVC 2.86% vs 0.06% decrease; FEF25-75% 7.74% vs 2.22% decrease; PEF 6.62% vs 5.20% decrease). Percentage predicted lung function was positively correlated with the number of years exposed to wood dust.</w:t>
            </w:r>
          </w:p>
        </w:tc>
      </w:tr>
      <w:tr w:rsidR="00A553B8" w:rsidRPr="004F033C" w:rsidTr="00327B07">
        <w:trPr>
          <w:trHeight w:val="300"/>
        </w:trPr>
        <w:tc>
          <w:tcPr>
            <w:tcW w:w="1384" w:type="dxa"/>
            <w:noWrap/>
          </w:tcPr>
          <w:p w:rsidR="00A553B8" w:rsidRPr="00327B07" w:rsidRDefault="00A553B8" w:rsidP="00316225">
            <w:pPr>
              <w:spacing w:line="480" w:lineRule="auto"/>
              <w:rPr>
                <w:rFonts w:ascii="Times New Roman" w:eastAsia="Times New Roman" w:hAnsi="Times New Roman" w:cs="Times New Roman"/>
                <w:b/>
                <w:lang w:val="en-GB" w:eastAsia="nl-NL"/>
              </w:rPr>
            </w:pPr>
            <w:r w:rsidRPr="00327B07">
              <w:rPr>
                <w:rFonts w:ascii="Times New Roman" w:eastAsia="Times New Roman" w:hAnsi="Times New Roman" w:cs="Times New Roman"/>
                <w:b/>
                <w:lang w:val="en-GB" w:eastAsia="nl-NL"/>
              </w:rPr>
              <w:t>Mahar et al. (2002)</w:t>
            </w:r>
          </w:p>
        </w:tc>
        <w:tc>
          <w:tcPr>
            <w:tcW w:w="241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87 refuse derived fuel workers.</w:t>
            </w:r>
          </w:p>
        </w:tc>
        <w:tc>
          <w:tcPr>
            <w:tcW w:w="326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de-DE" w:eastAsia="nl-NL"/>
              </w:rPr>
              <w:t xml:space="preserve">1995: GM 28.5 EU/m³ (GSD 2.77). 2000 GM 28.1 EU/m³ (GSD 6.65). </w:t>
            </w:r>
            <w:r w:rsidRPr="00AA6AB4">
              <w:rPr>
                <w:rFonts w:ascii="Times New Roman" w:eastAsia="Times New Roman" w:hAnsi="Times New Roman" w:cs="Times New Roman"/>
                <w:lang w:val="en-GB" w:eastAsia="nl-NL"/>
              </w:rPr>
              <w:t xml:space="preserve">Total GM 28.4 EU/m³ (GSD 3.75). </w:t>
            </w:r>
          </w:p>
        </w:tc>
        <w:tc>
          <w:tcPr>
            <w:tcW w:w="9282" w:type="dxa"/>
            <w:noWrap/>
          </w:tcPr>
          <w:p w:rsidR="00A553B8" w:rsidRPr="00AA6AB4" w:rsidRDefault="00A553B8" w:rsidP="003F6811">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No significant changes in lung function over the period of 1995-2000 in exposed workers. ∆FVC 1995-2000: mean -0.76 (SD 11.9); p=0.33. ∆FEV</w:t>
            </w:r>
            <w:r w:rsidR="003F6811">
              <w:rPr>
                <w:rFonts w:ascii="Times New Roman" w:eastAsia="Times New Roman" w:hAnsi="Times New Roman" w:cs="Times New Roman"/>
                <w:vertAlign w:val="subscript"/>
                <w:lang w:val="en-GB" w:eastAsia="nl-NL"/>
              </w:rPr>
              <w:t>1</w:t>
            </w:r>
            <w:r w:rsidRPr="00AA6AB4">
              <w:rPr>
                <w:rFonts w:ascii="Times New Roman" w:eastAsia="Times New Roman" w:hAnsi="Times New Roman" w:cs="Times New Roman"/>
                <w:lang w:val="en-GB" w:eastAsia="nl-NL"/>
              </w:rPr>
              <w:t xml:space="preserve"> mean -1.31(SD 12.5); p=0.76. No significant differences between workers employed less than 10 years and workers employed more than 10 years in decrease in lung function.</w:t>
            </w:r>
          </w:p>
        </w:tc>
      </w:tr>
      <w:tr w:rsidR="00A553B8" w:rsidRPr="004F033C" w:rsidTr="00327B07">
        <w:trPr>
          <w:trHeight w:val="300"/>
        </w:trPr>
        <w:tc>
          <w:tcPr>
            <w:tcW w:w="1384" w:type="dxa"/>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Sigsgaard</w:t>
            </w:r>
            <w:proofErr w:type="spellEnd"/>
            <w:r w:rsidRPr="00327B07">
              <w:rPr>
                <w:rFonts w:ascii="Times New Roman" w:eastAsia="Times New Roman" w:hAnsi="Times New Roman" w:cs="Times New Roman"/>
                <w:b/>
                <w:lang w:val="en-GB" w:eastAsia="nl-NL"/>
              </w:rPr>
              <w:t xml:space="preserve"> et al. (2004)</w:t>
            </w:r>
          </w:p>
        </w:tc>
        <w:tc>
          <w:tcPr>
            <w:tcW w:w="241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97 paper mill workers. 55 water-supply workers (controls).</w:t>
            </w:r>
          </w:p>
        </w:tc>
        <w:tc>
          <w:tcPr>
            <w:tcW w:w="326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6-69 EU/m³, </w:t>
            </w:r>
            <w:r w:rsidRPr="00AA6AB4">
              <w:rPr>
                <w:rFonts w:ascii="Times New Roman" w:eastAsia="Times New Roman" w:hAnsi="Times New Roman" w:cs="Times New Roman"/>
                <w:lang w:val="en-GB" w:eastAsia="nl-NL"/>
              </w:rPr>
              <w:br/>
              <w:t xml:space="preserve">range 6-370. 3 groups: low, medium and high exposed. </w:t>
            </w:r>
          </w:p>
        </w:tc>
        <w:tc>
          <w:tcPr>
            <w:tcW w:w="9282" w:type="dxa"/>
            <w:noWrap/>
          </w:tcPr>
          <w:p w:rsidR="00A553B8" w:rsidRPr="00AA6AB4" w:rsidRDefault="00A553B8" w:rsidP="009E593B">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Loss of lung function in ml/year did not differ significantly among the groups, ranging from -36.62 ml/year to -54.09 ml/year for FEV</w:t>
            </w:r>
            <w:r w:rsidR="009E593B">
              <w:rPr>
                <w:rFonts w:ascii="Times New Roman" w:eastAsia="Times New Roman" w:hAnsi="Times New Roman" w:cs="Times New Roman"/>
                <w:vertAlign w:val="subscript"/>
                <w:lang w:val="en-GB" w:eastAsia="nl-NL"/>
              </w:rPr>
              <w:t>1</w:t>
            </w:r>
            <w:r w:rsidRPr="00AA6AB4">
              <w:rPr>
                <w:rFonts w:ascii="Times New Roman" w:eastAsia="Times New Roman" w:hAnsi="Times New Roman" w:cs="Times New Roman"/>
                <w:lang w:val="en-GB" w:eastAsia="nl-NL"/>
              </w:rPr>
              <w:t xml:space="preserve">. </w:t>
            </w:r>
          </w:p>
        </w:tc>
      </w:tr>
      <w:tr w:rsidR="00A553B8" w:rsidRPr="004F033C" w:rsidTr="00327B07">
        <w:trPr>
          <w:trHeight w:val="300"/>
        </w:trPr>
        <w:tc>
          <w:tcPr>
            <w:tcW w:w="1384" w:type="dxa"/>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Widmeier</w:t>
            </w:r>
            <w:proofErr w:type="spellEnd"/>
            <w:r w:rsidRPr="00327B07">
              <w:rPr>
                <w:rFonts w:ascii="Times New Roman" w:eastAsia="Times New Roman" w:hAnsi="Times New Roman" w:cs="Times New Roman"/>
                <w:b/>
                <w:lang w:val="en-GB" w:eastAsia="nl-NL"/>
              </w:rPr>
              <w:t xml:space="preserve"> et al. (2007)</w:t>
            </w:r>
          </w:p>
        </w:tc>
        <w:tc>
          <w:tcPr>
            <w:tcW w:w="241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409 wastewater-and garbage workers. 369 public transport  and </w:t>
            </w:r>
            <w:r w:rsidRPr="00AA6AB4">
              <w:rPr>
                <w:rFonts w:ascii="Times New Roman" w:eastAsia="Times New Roman" w:hAnsi="Times New Roman" w:cs="Times New Roman"/>
                <w:lang w:val="en-GB" w:eastAsia="nl-NL"/>
              </w:rPr>
              <w:lastRenderedPageBreak/>
              <w:t>forestry workers (controls).</w:t>
            </w:r>
          </w:p>
        </w:tc>
        <w:tc>
          <w:tcPr>
            <w:tcW w:w="326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lastRenderedPageBreak/>
              <w:t xml:space="preserve">Waste water workers: winter 8.8-29.7 EU/m³, summer 29.8-52.6 EU/m³; garbage collectors winter </w:t>
            </w:r>
            <w:r w:rsidRPr="00AA6AB4">
              <w:rPr>
                <w:rFonts w:ascii="Times New Roman" w:eastAsia="Times New Roman" w:hAnsi="Times New Roman" w:cs="Times New Roman"/>
                <w:lang w:val="en-GB" w:eastAsia="nl-NL"/>
              </w:rPr>
              <w:lastRenderedPageBreak/>
              <w:t xml:space="preserve">3.43-8.14 EU/m³, summer 3.63-11.03 EU/m³. </w:t>
            </w:r>
          </w:p>
        </w:tc>
        <w:tc>
          <w:tcPr>
            <w:tcW w:w="9282"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lastRenderedPageBreak/>
              <w:t>A statistical significant difference in FEV</w:t>
            </w:r>
            <w:r w:rsidRPr="00AA6AB4">
              <w:rPr>
                <w:rFonts w:ascii="Times New Roman" w:eastAsia="Times New Roman" w:hAnsi="Times New Roman" w:cs="Times New Roman"/>
                <w:vertAlign w:val="subscript"/>
                <w:lang w:val="en-GB" w:eastAsia="nl-NL"/>
              </w:rPr>
              <w:t xml:space="preserve">1 </w:t>
            </w:r>
            <w:r w:rsidRPr="00AA6AB4">
              <w:rPr>
                <w:rFonts w:ascii="Times New Roman" w:eastAsia="Times New Roman" w:hAnsi="Times New Roman" w:cs="Times New Roman"/>
                <w:lang w:val="en-GB" w:eastAsia="nl-NL"/>
              </w:rPr>
              <w:t>and FVC among garbage collectors when compared to the other groups was seen only in current smokers and disappeared after considering smoking in the model.</w:t>
            </w:r>
          </w:p>
        </w:tc>
      </w:tr>
      <w:tr w:rsidR="00A553B8" w:rsidRPr="004F033C" w:rsidTr="00327B07">
        <w:trPr>
          <w:trHeight w:val="300"/>
        </w:trPr>
        <w:tc>
          <w:tcPr>
            <w:tcW w:w="1384" w:type="dxa"/>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lastRenderedPageBreak/>
              <w:t>Rusca</w:t>
            </w:r>
            <w:proofErr w:type="spellEnd"/>
            <w:r w:rsidRPr="00327B07">
              <w:rPr>
                <w:rFonts w:ascii="Times New Roman" w:eastAsia="Times New Roman" w:hAnsi="Times New Roman" w:cs="Times New Roman"/>
                <w:b/>
                <w:lang w:val="en-GB" w:eastAsia="nl-NL"/>
              </w:rPr>
              <w:t xml:space="preserve"> et al. (2008)</w:t>
            </w:r>
          </w:p>
        </w:tc>
        <w:tc>
          <w:tcPr>
            <w:tcW w:w="241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111 sawmill workers.</w:t>
            </w:r>
          </w:p>
        </w:tc>
        <w:tc>
          <w:tcPr>
            <w:tcW w:w="326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Range 1-24 EU/m³</w:t>
            </w:r>
          </w:p>
        </w:tc>
        <w:tc>
          <w:tcPr>
            <w:tcW w:w="9282"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Lung function tests were not significantly associated with exposure to </w:t>
            </w:r>
            <w:proofErr w:type="spellStart"/>
            <w:r w:rsidRPr="00AA6AB4">
              <w:rPr>
                <w:rFonts w:ascii="Times New Roman" w:eastAsia="Times New Roman" w:hAnsi="Times New Roman" w:cs="Times New Roman"/>
                <w:lang w:val="en-GB" w:eastAsia="nl-NL"/>
              </w:rPr>
              <w:t>bioaerosols</w:t>
            </w:r>
            <w:proofErr w:type="spellEnd"/>
            <w:r w:rsidRPr="00AA6AB4">
              <w:rPr>
                <w:rFonts w:ascii="Times New Roman" w:eastAsia="Times New Roman" w:hAnsi="Times New Roman" w:cs="Times New Roman"/>
                <w:lang w:val="en-GB" w:eastAsia="nl-NL"/>
              </w:rPr>
              <w:t>.</w:t>
            </w:r>
          </w:p>
        </w:tc>
      </w:tr>
      <w:tr w:rsidR="00A553B8" w:rsidRPr="004F033C" w:rsidTr="00327B07">
        <w:trPr>
          <w:trHeight w:val="300"/>
        </w:trPr>
        <w:tc>
          <w:tcPr>
            <w:tcW w:w="1384" w:type="dxa"/>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Renström</w:t>
            </w:r>
            <w:proofErr w:type="spellEnd"/>
            <w:r w:rsidRPr="00327B07">
              <w:rPr>
                <w:rFonts w:ascii="Times New Roman" w:eastAsia="Times New Roman" w:hAnsi="Times New Roman" w:cs="Times New Roman"/>
                <w:b/>
                <w:lang w:val="en-GB" w:eastAsia="nl-NL"/>
              </w:rPr>
              <w:t xml:space="preserve"> et al. (2011)</w:t>
            </w:r>
          </w:p>
        </w:tc>
        <w:tc>
          <w:tcPr>
            <w:tcW w:w="241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59 pet shop workers.</w:t>
            </w:r>
          </w:p>
        </w:tc>
        <w:tc>
          <w:tcPr>
            <w:tcW w:w="326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Range 1-100 EU/m³</w:t>
            </w:r>
          </w:p>
        </w:tc>
        <w:tc>
          <w:tcPr>
            <w:tcW w:w="9282" w:type="dxa"/>
            <w:noWrap/>
          </w:tcPr>
          <w:p w:rsidR="00A553B8" w:rsidRPr="00AA6AB4" w:rsidRDefault="00A553B8" w:rsidP="009E593B">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Lung function values were on average slightly lower than expected among the exposed: 91.4% (SD 10.9) for VC, 93.3% (SD 11.1) FVC, 94.8% (SD 13.3) for FEV</w:t>
            </w:r>
            <w:r w:rsidR="009E593B">
              <w:rPr>
                <w:rFonts w:ascii="Times New Roman" w:eastAsia="Times New Roman" w:hAnsi="Times New Roman" w:cs="Times New Roman"/>
                <w:vertAlign w:val="subscript"/>
                <w:lang w:val="en-GB" w:eastAsia="nl-NL"/>
              </w:rPr>
              <w:t>1</w:t>
            </w:r>
            <w:r w:rsidRPr="00AA6AB4">
              <w:rPr>
                <w:rFonts w:ascii="Times New Roman" w:eastAsia="Times New Roman" w:hAnsi="Times New Roman" w:cs="Times New Roman"/>
                <w:lang w:val="en-GB" w:eastAsia="nl-NL"/>
              </w:rPr>
              <w:t>.</w:t>
            </w:r>
          </w:p>
        </w:tc>
      </w:tr>
      <w:tr w:rsidR="00A553B8" w:rsidRPr="004F033C" w:rsidTr="00327B07">
        <w:trPr>
          <w:trHeight w:val="300"/>
        </w:trPr>
        <w:tc>
          <w:tcPr>
            <w:tcW w:w="1384" w:type="dxa"/>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Shiryaeva</w:t>
            </w:r>
            <w:proofErr w:type="spellEnd"/>
            <w:r w:rsidRPr="00327B07">
              <w:rPr>
                <w:rFonts w:ascii="Times New Roman" w:eastAsia="Times New Roman" w:hAnsi="Times New Roman" w:cs="Times New Roman"/>
                <w:b/>
                <w:lang w:val="en-GB" w:eastAsia="nl-NL"/>
              </w:rPr>
              <w:t xml:space="preserve"> et al. (2014)</w:t>
            </w:r>
          </w:p>
        </w:tc>
        <w:tc>
          <w:tcPr>
            <w:tcW w:w="241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70 salmon processing workers.</w:t>
            </w:r>
          </w:p>
        </w:tc>
        <w:tc>
          <w:tcPr>
            <w:tcW w:w="326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Monday-Thursday GM 1.39-1.65 EU/m³, range 0.30-29.0</w:t>
            </w:r>
          </w:p>
        </w:tc>
        <w:tc>
          <w:tcPr>
            <w:tcW w:w="9282" w:type="dxa"/>
            <w:noWrap/>
          </w:tcPr>
          <w:p w:rsidR="00A553B8" w:rsidRPr="00AA6AB4" w:rsidRDefault="00A553B8" w:rsidP="009E593B">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b/>
                <w:lang w:val="en-GB" w:eastAsia="nl-NL"/>
              </w:rPr>
              <w:t xml:space="preserve">Significant </w:t>
            </w:r>
            <w:r w:rsidRPr="00AA6AB4">
              <w:rPr>
                <w:rFonts w:ascii="Times New Roman" w:eastAsia="Times New Roman" w:hAnsi="Times New Roman" w:cs="Times New Roman"/>
                <w:lang w:val="en-GB" w:eastAsia="nl-NL"/>
              </w:rPr>
              <w:t>decline in cross-shift %FEV</w:t>
            </w:r>
            <w:r w:rsidR="009E593B">
              <w:rPr>
                <w:rFonts w:ascii="Times New Roman" w:eastAsia="Times New Roman" w:hAnsi="Times New Roman" w:cs="Times New Roman"/>
                <w:vertAlign w:val="subscript"/>
                <w:lang w:val="en-GB" w:eastAsia="nl-NL"/>
              </w:rPr>
              <w:t>1</w:t>
            </w:r>
            <w:r w:rsidRPr="00AA6AB4">
              <w:rPr>
                <w:rFonts w:ascii="Times New Roman" w:eastAsia="Times New Roman" w:hAnsi="Times New Roman" w:cs="Times New Roman"/>
                <w:lang w:val="en-GB" w:eastAsia="nl-NL"/>
              </w:rPr>
              <w:t xml:space="preserve"> was seen on Monday with a mean decrease of 0.41-0.93 % FEV</w:t>
            </w:r>
            <w:r w:rsidRPr="00AA6AB4">
              <w:rPr>
                <w:rFonts w:ascii="Cambria Math" w:eastAsia="Times New Roman" w:hAnsi="Cambria Math" w:cs="Cambria Math"/>
                <w:lang w:val="en-GB" w:eastAsia="nl-NL"/>
              </w:rPr>
              <w:t>₁</w:t>
            </w:r>
            <w:r w:rsidRPr="00AA6AB4">
              <w:rPr>
                <w:rFonts w:ascii="Times New Roman" w:eastAsia="Times New Roman" w:hAnsi="Times New Roman" w:cs="Times New Roman"/>
                <w:lang w:val="en-GB" w:eastAsia="nl-NL"/>
              </w:rPr>
              <w:t xml:space="preserve"> (SD 5.24-7.52) (p&lt;0.05). Analysis of cross-week change in </w:t>
            </w:r>
            <w:r w:rsidRPr="00AA6AB4">
              <w:rPr>
                <w:rFonts w:ascii="Times New Roman" w:eastAsia="Times New Roman" w:hAnsi="Times New Roman" w:cs="Times New Roman"/>
                <w:bCs/>
                <w:lang w:val="en-GB" w:eastAsia="nl-NL"/>
              </w:rPr>
              <w:t>FEV</w:t>
            </w:r>
            <w:r w:rsidRPr="00AA6AB4">
              <w:rPr>
                <w:rFonts w:ascii="Cambria Math" w:eastAsia="Times New Roman" w:hAnsi="Cambria Math" w:cs="Cambria Math"/>
                <w:bCs/>
                <w:lang w:val="en-GB" w:eastAsia="nl-NL"/>
              </w:rPr>
              <w:t>₁</w:t>
            </w:r>
            <w:r w:rsidRPr="00AA6AB4">
              <w:rPr>
                <w:rFonts w:ascii="Times New Roman" w:eastAsia="Times New Roman" w:hAnsi="Times New Roman" w:cs="Times New Roman"/>
                <w:bCs/>
                <w:lang w:val="en-GB" w:eastAsia="nl-NL"/>
              </w:rPr>
              <w:t xml:space="preserve"> did not show significant change.</w:t>
            </w:r>
            <w:r w:rsidRPr="00AA6AB4">
              <w:rPr>
                <w:rFonts w:ascii="Times New Roman" w:eastAsia="Times New Roman" w:hAnsi="Times New Roman" w:cs="Times New Roman"/>
                <w:b/>
                <w:bCs/>
                <w:lang w:val="en-GB" w:eastAsia="nl-NL"/>
              </w:rPr>
              <w:t xml:space="preserve"> </w:t>
            </w:r>
          </w:p>
        </w:tc>
      </w:tr>
      <w:tr w:rsidR="00A553B8" w:rsidRPr="004F033C" w:rsidTr="00327B07">
        <w:trPr>
          <w:trHeight w:val="300"/>
        </w:trPr>
        <w:tc>
          <w:tcPr>
            <w:tcW w:w="1384" w:type="dxa"/>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Cyprowski</w:t>
            </w:r>
            <w:proofErr w:type="spellEnd"/>
            <w:r w:rsidRPr="00327B07">
              <w:rPr>
                <w:rFonts w:ascii="Times New Roman" w:eastAsia="Times New Roman" w:hAnsi="Times New Roman" w:cs="Times New Roman"/>
                <w:b/>
                <w:lang w:val="en-GB" w:eastAsia="nl-NL"/>
              </w:rPr>
              <w:t xml:space="preserve"> et al. (2015)</w:t>
            </w:r>
          </w:p>
        </w:tc>
        <w:tc>
          <w:tcPr>
            <w:tcW w:w="241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78 sewage workers.</w:t>
            </w:r>
          </w:p>
        </w:tc>
        <w:tc>
          <w:tcPr>
            <w:tcW w:w="326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AM 38.8 EU/m³, </w:t>
            </w:r>
            <w:r w:rsidRPr="00AA6AB4">
              <w:rPr>
                <w:rFonts w:ascii="Times New Roman" w:eastAsia="Times New Roman" w:hAnsi="Times New Roman" w:cs="Times New Roman"/>
                <w:lang w:val="en-GB" w:eastAsia="nl-NL"/>
              </w:rPr>
              <w:br/>
              <w:t>range 0.63-214</w:t>
            </w:r>
          </w:p>
        </w:tc>
        <w:tc>
          <w:tcPr>
            <w:tcW w:w="9282" w:type="dxa"/>
            <w:noWrap/>
          </w:tcPr>
          <w:p w:rsidR="00A553B8" w:rsidRPr="00AA6AB4" w:rsidRDefault="00A553B8" w:rsidP="003F6811">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Mean values of FEV</w:t>
            </w:r>
            <w:r w:rsidR="003F6811">
              <w:rPr>
                <w:rFonts w:ascii="Times New Roman" w:eastAsia="Times New Roman" w:hAnsi="Times New Roman" w:cs="Times New Roman"/>
                <w:vertAlign w:val="subscript"/>
                <w:lang w:val="en-GB" w:eastAsia="nl-NL"/>
              </w:rPr>
              <w:t>1</w:t>
            </w:r>
            <w:r w:rsidRPr="00AA6AB4">
              <w:rPr>
                <w:rFonts w:ascii="Times New Roman" w:eastAsia="Times New Roman" w:hAnsi="Times New Roman" w:cs="Times New Roman"/>
                <w:lang w:val="en-GB" w:eastAsia="nl-NL"/>
              </w:rPr>
              <w:t xml:space="preserve"> and FVC declined during work shift; FVC 4.64 vs 4.60, FEV</w:t>
            </w:r>
            <w:r w:rsidRPr="00AA6AB4">
              <w:rPr>
                <w:rFonts w:ascii="Cambria Math" w:eastAsia="Times New Roman" w:hAnsi="Cambria Math" w:cs="Cambria Math"/>
                <w:lang w:val="en-GB" w:eastAsia="nl-NL"/>
              </w:rPr>
              <w:t>₁</w:t>
            </w:r>
            <w:r w:rsidRPr="00AA6AB4">
              <w:rPr>
                <w:rFonts w:ascii="Times New Roman" w:eastAsia="Times New Roman" w:hAnsi="Times New Roman" w:cs="Times New Roman"/>
                <w:lang w:val="en-GB" w:eastAsia="nl-NL"/>
              </w:rPr>
              <w:t xml:space="preserve"> 4.00 vs 3.98 (l). </w:t>
            </w:r>
          </w:p>
        </w:tc>
      </w:tr>
      <w:tr w:rsidR="00A553B8" w:rsidRPr="004F033C" w:rsidTr="00327B07">
        <w:trPr>
          <w:trHeight w:val="300"/>
        </w:trPr>
        <w:tc>
          <w:tcPr>
            <w:tcW w:w="1384" w:type="dxa"/>
            <w:noWrap/>
          </w:tcPr>
          <w:p w:rsidR="00A553B8" w:rsidRPr="00327B07" w:rsidRDefault="00A553B8" w:rsidP="00316225">
            <w:pPr>
              <w:spacing w:line="480" w:lineRule="auto"/>
              <w:rPr>
                <w:rFonts w:ascii="Times New Roman" w:eastAsia="Times New Roman" w:hAnsi="Times New Roman" w:cs="Times New Roman"/>
                <w:b/>
                <w:lang w:val="en-GB" w:eastAsia="nl-NL"/>
              </w:rPr>
            </w:pPr>
            <w:r w:rsidRPr="00327B07">
              <w:rPr>
                <w:rFonts w:ascii="Times New Roman" w:eastAsia="Times New Roman" w:hAnsi="Times New Roman" w:cs="Times New Roman"/>
                <w:b/>
                <w:lang w:val="en-GB" w:eastAsia="nl-NL"/>
              </w:rPr>
              <w:t>Heldal et al. (2015)</w:t>
            </w:r>
          </w:p>
        </w:tc>
        <w:tc>
          <w:tcPr>
            <w:tcW w:w="241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47 compost workers, 37 office controls</w:t>
            </w:r>
          </w:p>
        </w:tc>
        <w:tc>
          <w:tcPr>
            <w:tcW w:w="326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AM 4.0-38 EU/m³, </w:t>
            </w:r>
            <w:r w:rsidRPr="00AA6AB4">
              <w:rPr>
                <w:rFonts w:ascii="Times New Roman" w:eastAsia="Times New Roman" w:hAnsi="Times New Roman" w:cs="Times New Roman"/>
                <w:lang w:val="en-GB" w:eastAsia="nl-NL"/>
              </w:rPr>
              <w:br/>
              <w:t>range 0-730</w:t>
            </w:r>
          </w:p>
        </w:tc>
        <w:tc>
          <w:tcPr>
            <w:tcW w:w="9282"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Predicted FVC% measured before work was </w:t>
            </w:r>
            <w:r w:rsidRPr="00AA6AB4">
              <w:rPr>
                <w:rFonts w:ascii="Times New Roman" w:eastAsia="Times New Roman" w:hAnsi="Times New Roman" w:cs="Times New Roman"/>
                <w:b/>
                <w:lang w:val="en-GB" w:eastAsia="nl-NL"/>
              </w:rPr>
              <w:t>significantly</w:t>
            </w:r>
            <w:r w:rsidRPr="00AA6AB4">
              <w:rPr>
                <w:rFonts w:ascii="Times New Roman" w:eastAsia="Times New Roman" w:hAnsi="Times New Roman" w:cs="Times New Roman"/>
                <w:lang w:val="en-GB" w:eastAsia="nl-NL"/>
              </w:rPr>
              <w:t xml:space="preserve"> lower in the compost workers as  compared to controls (p&lt;0.05). Cross-shift changes in lung function parameters were not significantly different between subjects and controls.</w:t>
            </w:r>
          </w:p>
        </w:tc>
      </w:tr>
      <w:tr w:rsidR="00A553B8" w:rsidRPr="004F033C" w:rsidTr="00327B07">
        <w:trPr>
          <w:trHeight w:val="300"/>
        </w:trPr>
        <w:tc>
          <w:tcPr>
            <w:tcW w:w="1384" w:type="dxa"/>
            <w:noWrap/>
          </w:tcPr>
          <w:p w:rsidR="00A553B8" w:rsidRPr="00327B07" w:rsidRDefault="00A553B8" w:rsidP="00316225">
            <w:pPr>
              <w:spacing w:line="480" w:lineRule="auto"/>
              <w:rPr>
                <w:rFonts w:ascii="Times New Roman" w:eastAsia="Times New Roman" w:hAnsi="Times New Roman" w:cs="Times New Roman"/>
                <w:b/>
                <w:lang w:val="en-GB" w:eastAsia="nl-NL"/>
              </w:rPr>
            </w:pPr>
            <w:r w:rsidRPr="00327B07">
              <w:rPr>
                <w:rFonts w:ascii="Times New Roman" w:eastAsia="Times New Roman" w:hAnsi="Times New Roman" w:cs="Times New Roman"/>
                <w:b/>
                <w:lang w:val="en-GB" w:eastAsia="nl-NL"/>
              </w:rPr>
              <w:t>Ghani et al. (2016)</w:t>
            </w:r>
          </w:p>
        </w:tc>
        <w:tc>
          <w:tcPr>
            <w:tcW w:w="241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100 textile mill workers, 100 controls.</w:t>
            </w:r>
          </w:p>
        </w:tc>
        <w:tc>
          <w:tcPr>
            <w:tcW w:w="326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Range 40-300EU/m³</w:t>
            </w:r>
          </w:p>
        </w:tc>
        <w:tc>
          <w:tcPr>
            <w:tcW w:w="9282" w:type="dxa"/>
            <w:noWrap/>
          </w:tcPr>
          <w:p w:rsidR="00A553B8" w:rsidRPr="00AA6AB4" w:rsidRDefault="00A553B8" w:rsidP="003F6811">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The mean values of FVC, FEV</w:t>
            </w:r>
            <w:r w:rsidR="003F6811">
              <w:rPr>
                <w:rFonts w:ascii="Times New Roman" w:eastAsia="Times New Roman" w:hAnsi="Times New Roman" w:cs="Times New Roman"/>
                <w:vertAlign w:val="subscript"/>
                <w:lang w:val="en-GB" w:eastAsia="nl-NL"/>
              </w:rPr>
              <w:t>1</w:t>
            </w:r>
            <w:r w:rsidRPr="00AA6AB4">
              <w:rPr>
                <w:rFonts w:ascii="Times New Roman" w:eastAsia="Times New Roman" w:hAnsi="Times New Roman" w:cs="Times New Roman"/>
                <w:lang w:val="en-GB" w:eastAsia="nl-NL"/>
              </w:rPr>
              <w:t>, FEV</w:t>
            </w:r>
            <w:r w:rsidRPr="00AA6AB4">
              <w:rPr>
                <w:rFonts w:ascii="Cambria Math" w:eastAsia="Times New Roman" w:hAnsi="Cambria Math" w:cs="Cambria Math"/>
                <w:lang w:val="en-GB" w:eastAsia="nl-NL"/>
              </w:rPr>
              <w:t>₁</w:t>
            </w:r>
            <w:r w:rsidRPr="00AA6AB4">
              <w:rPr>
                <w:rFonts w:ascii="Times New Roman" w:eastAsia="Times New Roman" w:hAnsi="Times New Roman" w:cs="Times New Roman"/>
                <w:lang w:val="en-GB" w:eastAsia="nl-NL"/>
              </w:rPr>
              <w:t xml:space="preserve">/FVC and PEF were </w:t>
            </w:r>
            <w:r w:rsidRPr="00AA6AB4">
              <w:rPr>
                <w:rFonts w:ascii="Times New Roman" w:eastAsia="Times New Roman" w:hAnsi="Times New Roman" w:cs="Times New Roman"/>
                <w:b/>
                <w:lang w:val="en-GB" w:eastAsia="nl-NL"/>
              </w:rPr>
              <w:t>significantly</w:t>
            </w:r>
            <w:r w:rsidRPr="00AA6AB4">
              <w:rPr>
                <w:rFonts w:ascii="Times New Roman" w:eastAsia="Times New Roman" w:hAnsi="Times New Roman" w:cs="Times New Roman"/>
                <w:lang w:val="en-GB" w:eastAsia="nl-NL"/>
              </w:rPr>
              <w:t xml:space="preserve"> reduced in the exposed subjects of all age groups compared to a control group (p&lt;0.05). This effect is highly significant in the age group 30-40 years (p&lt;0.001)</w:t>
            </w:r>
          </w:p>
        </w:tc>
      </w:tr>
    </w:tbl>
    <w:p w:rsidR="00CE5ECB" w:rsidRPr="00AA6AB4" w:rsidRDefault="00CE5ECB" w:rsidP="00CE5ECB">
      <w:pPr>
        <w:spacing w:line="480" w:lineRule="auto"/>
        <w:rPr>
          <w:rFonts w:ascii="Times New Roman" w:hAnsi="Times New Roman" w:cs="Times New Roman"/>
          <w:bCs/>
          <w:sz w:val="20"/>
          <w:szCs w:val="28"/>
          <w:lang w:val="en-GB"/>
        </w:rPr>
      </w:pPr>
      <w:r w:rsidRPr="00AA6AB4">
        <w:rPr>
          <w:rFonts w:ascii="Times New Roman" w:hAnsi="Times New Roman" w:cs="Times New Roman"/>
          <w:bCs/>
          <w:sz w:val="20"/>
          <w:szCs w:val="28"/>
          <w:lang w:val="en-GB"/>
        </w:rPr>
        <w:lastRenderedPageBreak/>
        <w:t>* original values were presented in article in mg/m³ or ng/m³</w:t>
      </w:r>
    </w:p>
    <w:p w:rsidR="00327B07" w:rsidRDefault="00327B07" w:rsidP="00A553B8">
      <w:pPr>
        <w:pStyle w:val="Bijschrift"/>
        <w:keepNext/>
        <w:spacing w:line="480" w:lineRule="auto"/>
        <w:rPr>
          <w:rFonts w:ascii="Times New Roman" w:hAnsi="Times New Roman" w:cs="Times New Roman"/>
          <w:color w:val="auto"/>
          <w:sz w:val="20"/>
          <w:lang w:val="en-GB"/>
        </w:rPr>
      </w:pPr>
    </w:p>
    <w:p w:rsidR="00327B07" w:rsidRDefault="00327B07" w:rsidP="00A553B8">
      <w:pPr>
        <w:pStyle w:val="Bijschrift"/>
        <w:keepNext/>
        <w:spacing w:line="480" w:lineRule="auto"/>
        <w:rPr>
          <w:rFonts w:ascii="Times New Roman" w:hAnsi="Times New Roman" w:cs="Times New Roman"/>
          <w:color w:val="auto"/>
          <w:sz w:val="20"/>
          <w:lang w:val="en-GB"/>
        </w:rPr>
      </w:pPr>
    </w:p>
    <w:p w:rsidR="00A553B8" w:rsidRPr="00AA6AB4" w:rsidRDefault="00A553B8" w:rsidP="00A553B8">
      <w:pPr>
        <w:pStyle w:val="Bijschrift"/>
        <w:keepNext/>
        <w:spacing w:line="480" w:lineRule="auto"/>
        <w:rPr>
          <w:rFonts w:ascii="Times New Roman" w:hAnsi="Times New Roman" w:cs="Times New Roman"/>
          <w:color w:val="auto"/>
          <w:sz w:val="20"/>
          <w:lang w:val="en-GB"/>
        </w:rPr>
      </w:pPr>
      <w:r w:rsidRPr="00AA6AB4">
        <w:rPr>
          <w:rFonts w:ascii="Times New Roman" w:hAnsi="Times New Roman" w:cs="Times New Roman"/>
          <w:color w:val="auto"/>
          <w:sz w:val="20"/>
          <w:lang w:val="en-GB"/>
        </w:rPr>
        <w:t xml:space="preserve">Table </w:t>
      </w:r>
      <w:del w:id="76" w:author="Azadeh" w:date="2018-01-19T09:21:00Z">
        <w:r w:rsidRPr="00AA6AB4" w:rsidDel="000C0934">
          <w:rPr>
            <w:rFonts w:ascii="Times New Roman" w:hAnsi="Times New Roman" w:cs="Times New Roman"/>
            <w:color w:val="auto"/>
            <w:sz w:val="20"/>
            <w:lang w:val="en-GB"/>
          </w:rPr>
          <w:delText>S3.3</w:delText>
        </w:r>
      </w:del>
      <w:ins w:id="77" w:author="Azadeh" w:date="2018-01-19T09:21:00Z">
        <w:r w:rsidR="000C0934">
          <w:rPr>
            <w:rFonts w:ascii="Times New Roman" w:hAnsi="Times New Roman" w:cs="Times New Roman"/>
            <w:color w:val="auto"/>
            <w:sz w:val="20"/>
            <w:lang w:val="en-GB"/>
          </w:rPr>
          <w:t>S4.3</w:t>
        </w:r>
      </w:ins>
      <w:r w:rsidRPr="00AA6AB4">
        <w:rPr>
          <w:rFonts w:ascii="Times New Roman" w:hAnsi="Times New Roman" w:cs="Times New Roman"/>
          <w:color w:val="auto"/>
          <w:sz w:val="20"/>
          <w:lang w:val="en-GB"/>
        </w:rPr>
        <w:t>. Overview of results – exposure-response relationships between endotoxin exposure and respiratory outcomes.</w:t>
      </w:r>
    </w:p>
    <w:tbl>
      <w:tblPr>
        <w:tblStyle w:val="Tabelraster"/>
        <w:tblpPr w:leftFromText="141" w:rightFromText="141" w:vertAnchor="text" w:tblpX="-1156" w:tblpY="1"/>
        <w:tblW w:w="16551" w:type="dxa"/>
        <w:tblLayout w:type="fixed"/>
        <w:tblLook w:val="04A0" w:firstRow="1" w:lastRow="0" w:firstColumn="1" w:lastColumn="0" w:noHBand="0" w:noVBand="1"/>
      </w:tblPr>
      <w:tblGrid>
        <w:gridCol w:w="1276"/>
        <w:gridCol w:w="108"/>
        <w:gridCol w:w="2302"/>
        <w:gridCol w:w="3402"/>
        <w:gridCol w:w="9463"/>
      </w:tblGrid>
      <w:tr w:rsidR="00A553B8" w:rsidRPr="00AA6AB4" w:rsidTr="00327B07">
        <w:trPr>
          <w:trHeight w:val="300"/>
        </w:trPr>
        <w:tc>
          <w:tcPr>
            <w:tcW w:w="16551" w:type="dxa"/>
            <w:gridSpan w:val="5"/>
            <w:noWrap/>
          </w:tcPr>
          <w:p w:rsidR="00A553B8" w:rsidRPr="00327B07" w:rsidRDefault="00A553B8" w:rsidP="00316225">
            <w:pPr>
              <w:spacing w:line="480" w:lineRule="auto"/>
              <w:rPr>
                <w:rFonts w:ascii="Times New Roman" w:eastAsia="Times New Roman" w:hAnsi="Times New Roman" w:cs="Times New Roman"/>
                <w:b/>
                <w:sz w:val="24"/>
                <w:lang w:val="en-GB" w:eastAsia="nl-NL"/>
              </w:rPr>
            </w:pPr>
            <w:r w:rsidRPr="00327B07">
              <w:rPr>
                <w:rFonts w:ascii="Times New Roman" w:eastAsia="Times New Roman" w:hAnsi="Times New Roman" w:cs="Times New Roman"/>
                <w:b/>
                <w:sz w:val="24"/>
                <w:lang w:val="en-GB" w:eastAsia="nl-NL"/>
              </w:rPr>
              <w:t>Results Exposure-response analysis</w:t>
            </w:r>
          </w:p>
        </w:tc>
      </w:tr>
      <w:tr w:rsidR="00A553B8" w:rsidRPr="00AA6AB4" w:rsidTr="00327B07">
        <w:trPr>
          <w:trHeight w:val="300"/>
        </w:trPr>
        <w:tc>
          <w:tcPr>
            <w:tcW w:w="1276" w:type="dxa"/>
            <w:noWrap/>
            <w:hideMark/>
          </w:tcPr>
          <w:p w:rsidR="00A553B8" w:rsidRPr="00327B07" w:rsidRDefault="00A553B8" w:rsidP="00316225">
            <w:pPr>
              <w:spacing w:line="480" w:lineRule="auto"/>
              <w:rPr>
                <w:rFonts w:ascii="Times New Roman" w:eastAsia="Times New Roman" w:hAnsi="Times New Roman" w:cs="Times New Roman"/>
                <w:b/>
                <w:lang w:val="en-GB" w:eastAsia="nl-NL"/>
              </w:rPr>
            </w:pPr>
            <w:r w:rsidRPr="00327B07">
              <w:rPr>
                <w:rFonts w:ascii="Times New Roman" w:eastAsia="Times New Roman" w:hAnsi="Times New Roman" w:cs="Times New Roman"/>
                <w:b/>
                <w:sz w:val="24"/>
                <w:lang w:val="en-GB" w:eastAsia="nl-NL"/>
              </w:rPr>
              <w:t>Author (year)</w:t>
            </w:r>
          </w:p>
        </w:tc>
        <w:tc>
          <w:tcPr>
            <w:tcW w:w="2410" w:type="dxa"/>
            <w:gridSpan w:val="2"/>
            <w:noWrap/>
            <w:hideMark/>
          </w:tcPr>
          <w:p w:rsidR="00A553B8" w:rsidRPr="00327B07" w:rsidRDefault="00A553B8" w:rsidP="00316225">
            <w:pPr>
              <w:spacing w:line="480" w:lineRule="auto"/>
              <w:rPr>
                <w:rFonts w:ascii="Times New Roman" w:eastAsia="Times New Roman" w:hAnsi="Times New Roman" w:cs="Times New Roman"/>
                <w:b/>
                <w:sz w:val="24"/>
                <w:lang w:val="en-GB" w:eastAsia="nl-NL"/>
              </w:rPr>
            </w:pPr>
            <w:r w:rsidRPr="00327B07">
              <w:rPr>
                <w:rFonts w:ascii="Times New Roman" w:eastAsia="Times New Roman" w:hAnsi="Times New Roman" w:cs="Times New Roman"/>
                <w:b/>
                <w:sz w:val="24"/>
                <w:lang w:val="en-GB" w:eastAsia="nl-NL"/>
              </w:rPr>
              <w:t>Population</w:t>
            </w:r>
          </w:p>
        </w:tc>
        <w:tc>
          <w:tcPr>
            <w:tcW w:w="3402" w:type="dxa"/>
            <w:noWrap/>
            <w:hideMark/>
          </w:tcPr>
          <w:p w:rsidR="00A553B8" w:rsidRPr="00327B07" w:rsidRDefault="00A553B8" w:rsidP="00316225">
            <w:pPr>
              <w:spacing w:line="480" w:lineRule="auto"/>
              <w:rPr>
                <w:rFonts w:ascii="Times New Roman" w:eastAsia="Times New Roman" w:hAnsi="Times New Roman" w:cs="Times New Roman"/>
                <w:b/>
                <w:sz w:val="24"/>
                <w:lang w:val="en-GB" w:eastAsia="nl-NL"/>
              </w:rPr>
            </w:pPr>
            <w:r w:rsidRPr="00327B07">
              <w:rPr>
                <w:rFonts w:ascii="Times New Roman" w:eastAsia="Times New Roman" w:hAnsi="Times New Roman" w:cs="Times New Roman"/>
                <w:b/>
                <w:sz w:val="24"/>
                <w:lang w:val="en-GB" w:eastAsia="nl-NL"/>
              </w:rPr>
              <w:t>Levels of airborne endotoxin exposure (EU/m³)</w:t>
            </w:r>
          </w:p>
        </w:tc>
        <w:tc>
          <w:tcPr>
            <w:tcW w:w="9463" w:type="dxa"/>
            <w:noWrap/>
            <w:hideMark/>
          </w:tcPr>
          <w:p w:rsidR="00A553B8" w:rsidRPr="00327B07" w:rsidRDefault="00A553B8" w:rsidP="00316225">
            <w:pPr>
              <w:spacing w:line="480" w:lineRule="auto"/>
              <w:rPr>
                <w:rFonts w:ascii="Times New Roman" w:eastAsia="Times New Roman" w:hAnsi="Times New Roman" w:cs="Times New Roman"/>
                <w:b/>
                <w:sz w:val="24"/>
                <w:lang w:val="en-GB" w:eastAsia="nl-NL"/>
              </w:rPr>
            </w:pPr>
            <w:r w:rsidRPr="00327B07">
              <w:rPr>
                <w:rFonts w:ascii="Times New Roman" w:eastAsia="Times New Roman" w:hAnsi="Times New Roman" w:cs="Times New Roman"/>
                <w:b/>
                <w:sz w:val="24"/>
                <w:lang w:val="en-GB" w:eastAsia="nl-NL"/>
              </w:rPr>
              <w:t>Dose-dependent effects</w:t>
            </w:r>
          </w:p>
        </w:tc>
      </w:tr>
      <w:tr w:rsidR="00A553B8" w:rsidRPr="00AA6AB4" w:rsidTr="00327B07">
        <w:trPr>
          <w:trHeight w:val="300"/>
        </w:trPr>
        <w:tc>
          <w:tcPr>
            <w:tcW w:w="16551" w:type="dxa"/>
            <w:gridSpan w:val="5"/>
            <w:noWrap/>
          </w:tcPr>
          <w:p w:rsidR="00A553B8" w:rsidRPr="00327B07" w:rsidRDefault="00A553B8" w:rsidP="00316225">
            <w:pPr>
              <w:spacing w:line="480" w:lineRule="auto"/>
              <w:rPr>
                <w:rFonts w:ascii="Times New Roman" w:eastAsia="Times New Roman" w:hAnsi="Times New Roman" w:cs="Times New Roman"/>
                <w:b/>
                <w:i/>
                <w:sz w:val="24"/>
                <w:lang w:val="en-GB" w:eastAsia="nl-NL"/>
              </w:rPr>
            </w:pPr>
            <w:r w:rsidRPr="00327B07">
              <w:rPr>
                <w:rFonts w:ascii="Times New Roman" w:eastAsia="Times New Roman" w:hAnsi="Times New Roman" w:cs="Times New Roman"/>
                <w:b/>
                <w:i/>
                <w:sz w:val="24"/>
                <w:lang w:val="en-GB" w:eastAsia="nl-NL"/>
              </w:rPr>
              <w:t>Non-occupational populations</w:t>
            </w:r>
          </w:p>
        </w:tc>
      </w:tr>
      <w:tr w:rsidR="00A553B8" w:rsidRPr="004F033C" w:rsidTr="00327B07">
        <w:trPr>
          <w:trHeight w:val="300"/>
        </w:trPr>
        <w:tc>
          <w:tcPr>
            <w:tcW w:w="1384" w:type="dxa"/>
            <w:gridSpan w:val="2"/>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Rabinovitch</w:t>
            </w:r>
            <w:proofErr w:type="spellEnd"/>
            <w:r w:rsidRPr="00327B07">
              <w:rPr>
                <w:rFonts w:ascii="Times New Roman" w:eastAsia="Times New Roman" w:hAnsi="Times New Roman" w:cs="Times New Roman"/>
                <w:b/>
                <w:lang w:val="en-GB" w:eastAsia="nl-NL"/>
              </w:rPr>
              <w:t xml:space="preserve"> et al. (2005)</w:t>
            </w:r>
          </w:p>
        </w:tc>
        <w:tc>
          <w:tcPr>
            <w:tcW w:w="2302"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szCs w:val="20"/>
                <w:lang w:val="en-GB" w:eastAsia="nl-NL"/>
              </w:rPr>
              <w:t>24 asthmatic school-children</w:t>
            </w:r>
          </w:p>
        </w:tc>
        <w:tc>
          <w:tcPr>
            <w:tcW w:w="3402" w:type="dxa"/>
            <w:noWrap/>
          </w:tcPr>
          <w:p w:rsidR="00A553B8" w:rsidRPr="00AA6AB4" w:rsidRDefault="00A553B8" w:rsidP="00316225">
            <w:pPr>
              <w:spacing w:line="480" w:lineRule="auto"/>
              <w:rPr>
                <w:rFonts w:ascii="Times New Roman" w:eastAsia="Times New Roman" w:hAnsi="Times New Roman" w:cs="Times New Roman"/>
                <w:lang w:val="es-ES" w:eastAsia="nl-NL"/>
              </w:rPr>
            </w:pPr>
            <w:r w:rsidRPr="00AA6AB4">
              <w:rPr>
                <w:rFonts w:ascii="Times New Roman" w:eastAsia="Times New Roman" w:hAnsi="Times New Roman" w:cs="Times New Roman"/>
                <w:lang w:val="es-ES" w:eastAsia="nl-NL"/>
              </w:rPr>
              <w:t xml:space="preserve">Interval 1: median 0.08 EU/m³, IQR 0.09. </w:t>
            </w:r>
            <w:r w:rsidRPr="00AA6AB4">
              <w:rPr>
                <w:rFonts w:ascii="Times New Roman" w:eastAsia="Times New Roman" w:hAnsi="Times New Roman" w:cs="Times New Roman"/>
                <w:lang w:val="es-ES" w:eastAsia="nl-NL"/>
              </w:rPr>
              <w:br/>
              <w:t>Interval 2: median 0.37 EU/m³, IQR 0.16.</w:t>
            </w:r>
          </w:p>
        </w:tc>
        <w:tc>
          <w:tcPr>
            <w:tcW w:w="9463"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Evening FEV</w:t>
            </w:r>
            <w:r w:rsidR="003F6811">
              <w:rPr>
                <w:rFonts w:ascii="Times New Roman" w:eastAsia="Times New Roman" w:hAnsi="Times New Roman" w:cs="Times New Roman"/>
                <w:vertAlign w:val="subscript"/>
                <w:lang w:val="en-GB" w:eastAsia="nl-NL"/>
              </w:rPr>
              <w:t>1</w:t>
            </w:r>
            <w:r w:rsidRPr="00AA6AB4">
              <w:rPr>
                <w:rFonts w:ascii="Times New Roman" w:eastAsia="Times New Roman" w:hAnsi="Times New Roman" w:cs="Times New Roman"/>
                <w:lang w:val="en-GB" w:eastAsia="nl-NL"/>
              </w:rPr>
              <w:t xml:space="preserve"> levels were </w:t>
            </w:r>
            <w:r w:rsidRPr="00AA6AB4">
              <w:rPr>
                <w:rFonts w:ascii="Times New Roman" w:eastAsia="Times New Roman" w:hAnsi="Times New Roman" w:cs="Times New Roman"/>
                <w:b/>
                <w:lang w:val="en-GB" w:eastAsia="nl-NL"/>
              </w:rPr>
              <w:t xml:space="preserve">significantly </w:t>
            </w:r>
            <w:r w:rsidRPr="00AA6AB4">
              <w:rPr>
                <w:rFonts w:ascii="Times New Roman" w:eastAsia="Times New Roman" w:hAnsi="Times New Roman" w:cs="Times New Roman"/>
                <w:lang w:val="en-GB" w:eastAsia="nl-NL"/>
              </w:rPr>
              <w:t>lower when children were exposed to higher personal levels of endotoxin, -316ml (95%CI -597 to -36; p=0.036) per 1 EU/m³ increase in personal endotoxin exposure.</w:t>
            </w:r>
          </w:p>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For every increase of 1 EU/m³ endotoxin exposure, the OR for sleep-related asthma symptoms was </w:t>
            </w:r>
            <w:r w:rsidRPr="00AA6AB4">
              <w:rPr>
                <w:rFonts w:ascii="Times New Roman" w:eastAsia="Times New Roman" w:hAnsi="Times New Roman" w:cs="Times New Roman"/>
                <w:b/>
                <w:lang w:val="en-GB" w:eastAsia="nl-NL"/>
              </w:rPr>
              <w:t>2</w:t>
            </w:r>
            <w:r w:rsidRPr="00AA6AB4">
              <w:rPr>
                <w:rFonts w:ascii="Times New Roman" w:eastAsia="Times New Roman" w:hAnsi="Times New Roman" w:cs="Times New Roman"/>
                <w:lang w:val="en-GB" w:eastAsia="nl-NL"/>
              </w:rPr>
              <w:t>.</w:t>
            </w:r>
            <w:r w:rsidRPr="00AA6AB4">
              <w:rPr>
                <w:rFonts w:ascii="Times New Roman" w:eastAsia="Times New Roman" w:hAnsi="Times New Roman" w:cs="Times New Roman"/>
                <w:b/>
                <w:lang w:val="en-GB" w:eastAsia="nl-NL"/>
              </w:rPr>
              <w:t>042 (95%CI 1.029-4.042; p=0.041).</w:t>
            </w:r>
          </w:p>
        </w:tc>
      </w:tr>
      <w:tr w:rsidR="00A553B8" w:rsidRPr="004F033C" w:rsidTr="00327B07">
        <w:trPr>
          <w:trHeight w:val="300"/>
        </w:trPr>
        <w:tc>
          <w:tcPr>
            <w:tcW w:w="1384" w:type="dxa"/>
            <w:gridSpan w:val="2"/>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Hoopmann</w:t>
            </w:r>
            <w:proofErr w:type="spellEnd"/>
            <w:r w:rsidRPr="00327B07">
              <w:rPr>
                <w:rFonts w:ascii="Times New Roman" w:eastAsia="Times New Roman" w:hAnsi="Times New Roman" w:cs="Times New Roman"/>
                <w:b/>
                <w:lang w:val="en-GB" w:eastAsia="nl-NL"/>
              </w:rPr>
              <w:t xml:space="preserve"> et al. (2006)</w:t>
            </w:r>
          </w:p>
        </w:tc>
        <w:tc>
          <w:tcPr>
            <w:tcW w:w="2302"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hAnsi="Times New Roman" w:cs="Times New Roman"/>
                <w:lang w:val="en-GB"/>
              </w:rPr>
              <w:t>3867 children</w:t>
            </w:r>
          </w:p>
        </w:tc>
        <w:tc>
          <w:tcPr>
            <w:tcW w:w="3402"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Median 0.064 EU/m³, IQR 0.025-0.141*</w:t>
            </w:r>
          </w:p>
        </w:tc>
        <w:tc>
          <w:tcPr>
            <w:tcW w:w="9463"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Per one unit log increase in endotoxin exposure the OR for asthmatic symptoms among children with atopic parents was </w:t>
            </w:r>
            <w:r w:rsidRPr="00AA6AB4">
              <w:rPr>
                <w:rFonts w:ascii="Times New Roman" w:eastAsia="Times New Roman" w:hAnsi="Times New Roman" w:cs="Times New Roman"/>
                <w:b/>
                <w:lang w:val="en-GB" w:eastAsia="nl-NL"/>
              </w:rPr>
              <w:t>1.15 (95%CI 1.03-1.29, p=0.0156)</w:t>
            </w:r>
            <w:r w:rsidRPr="00AA6AB4">
              <w:rPr>
                <w:rFonts w:ascii="Times New Roman" w:eastAsia="Times New Roman" w:hAnsi="Times New Roman" w:cs="Times New Roman"/>
                <w:lang w:val="en-GB" w:eastAsia="nl-NL"/>
              </w:rPr>
              <w:t xml:space="preserve">. For children of non-atopic parents, the OR was 0.95 (95%CI 0.88-1.05). For children with atopic parents, wheezing had an OR of </w:t>
            </w:r>
            <w:r w:rsidRPr="00AA6AB4">
              <w:rPr>
                <w:rFonts w:ascii="Times New Roman" w:eastAsia="Times New Roman" w:hAnsi="Times New Roman" w:cs="Times New Roman"/>
                <w:b/>
                <w:lang w:val="en-GB" w:eastAsia="nl-NL"/>
              </w:rPr>
              <w:t>1.15 (95%CI 1.04-1.27)</w:t>
            </w:r>
            <w:r w:rsidRPr="00AA6AB4">
              <w:rPr>
                <w:rFonts w:ascii="Times New Roman" w:eastAsia="Times New Roman" w:hAnsi="Times New Roman" w:cs="Times New Roman"/>
                <w:lang w:val="en-GB" w:eastAsia="nl-NL"/>
              </w:rPr>
              <w:t xml:space="preserve"> per one unit increase of log endotoxin.</w:t>
            </w:r>
          </w:p>
        </w:tc>
      </w:tr>
      <w:tr w:rsidR="00A553B8" w:rsidRPr="004F033C" w:rsidTr="00327B07">
        <w:trPr>
          <w:trHeight w:val="300"/>
        </w:trPr>
        <w:tc>
          <w:tcPr>
            <w:tcW w:w="1384" w:type="dxa"/>
            <w:gridSpan w:val="2"/>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lastRenderedPageBreak/>
              <w:t>Horick</w:t>
            </w:r>
            <w:proofErr w:type="spellEnd"/>
            <w:r w:rsidRPr="00327B07">
              <w:rPr>
                <w:rFonts w:ascii="Times New Roman" w:eastAsia="Times New Roman" w:hAnsi="Times New Roman" w:cs="Times New Roman"/>
                <w:b/>
                <w:lang w:val="en-GB" w:eastAsia="nl-NL"/>
              </w:rPr>
              <w:t xml:space="preserve"> et al. (2006)</w:t>
            </w:r>
          </w:p>
        </w:tc>
        <w:tc>
          <w:tcPr>
            <w:tcW w:w="2302"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hAnsi="Times New Roman" w:cs="Times New Roman"/>
                <w:lang w:val="en-GB"/>
              </w:rPr>
              <w:t>360 children</w:t>
            </w:r>
          </w:p>
        </w:tc>
        <w:tc>
          <w:tcPr>
            <w:tcW w:w="3402"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Mean 0.81 EU/m³, </w:t>
            </w:r>
            <w:r w:rsidRPr="00AA6AB4">
              <w:rPr>
                <w:rFonts w:ascii="Times New Roman" w:eastAsia="Times New Roman" w:hAnsi="Times New Roman" w:cs="Times New Roman"/>
                <w:lang w:val="en-GB" w:eastAsia="nl-NL"/>
              </w:rPr>
              <w:br/>
              <w:t>range 0.23-5.87</w:t>
            </w:r>
          </w:p>
        </w:tc>
        <w:tc>
          <w:tcPr>
            <w:tcW w:w="9463"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An increase of 0.39 log</w:t>
            </w:r>
            <w:r w:rsidRPr="00AA6AB4">
              <w:rPr>
                <w:rFonts w:ascii="Times New Roman" w:eastAsia="Times New Roman" w:hAnsi="Times New Roman" w:cs="Times New Roman"/>
                <w:vertAlign w:val="subscript"/>
                <w:lang w:val="en-GB" w:eastAsia="nl-NL"/>
              </w:rPr>
              <w:t>10</w:t>
            </w:r>
            <w:r w:rsidRPr="00AA6AB4">
              <w:rPr>
                <w:rFonts w:ascii="Times New Roman" w:eastAsia="Times New Roman" w:hAnsi="Times New Roman" w:cs="Times New Roman"/>
                <w:lang w:val="en-GB" w:eastAsia="nl-NL"/>
              </w:rPr>
              <w:t xml:space="preserve">(EU/m³) in airborne endotoxin exposure resulted in a </w:t>
            </w:r>
            <w:r w:rsidRPr="00AA6AB4">
              <w:rPr>
                <w:rFonts w:ascii="Times New Roman" w:eastAsia="Times New Roman" w:hAnsi="Times New Roman" w:cs="Times New Roman"/>
                <w:b/>
                <w:lang w:val="en-GB" w:eastAsia="nl-NL"/>
              </w:rPr>
              <w:t>significant</w:t>
            </w:r>
            <w:r w:rsidRPr="00AA6AB4">
              <w:rPr>
                <w:rFonts w:ascii="Times New Roman" w:eastAsia="Times New Roman" w:hAnsi="Times New Roman" w:cs="Times New Roman"/>
                <w:lang w:val="en-GB" w:eastAsia="nl-NL"/>
              </w:rPr>
              <w:t xml:space="preserve"> increase in prevalence of wheeze, with a relative risk of </w:t>
            </w:r>
            <w:r w:rsidRPr="00AA6AB4">
              <w:rPr>
                <w:rFonts w:ascii="Times New Roman" w:eastAsia="Times New Roman" w:hAnsi="Times New Roman" w:cs="Times New Roman"/>
                <w:b/>
                <w:lang w:val="en-GB" w:eastAsia="nl-NL"/>
              </w:rPr>
              <w:t>5.56 (95%CI 1.19-26.03).</w:t>
            </w:r>
          </w:p>
        </w:tc>
      </w:tr>
      <w:tr w:rsidR="00A553B8" w:rsidRPr="004F033C" w:rsidTr="00327B07">
        <w:trPr>
          <w:trHeight w:val="300"/>
        </w:trPr>
        <w:tc>
          <w:tcPr>
            <w:tcW w:w="1384" w:type="dxa"/>
            <w:gridSpan w:val="2"/>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Ramagopal</w:t>
            </w:r>
            <w:proofErr w:type="spellEnd"/>
            <w:r w:rsidRPr="00327B07">
              <w:rPr>
                <w:rFonts w:ascii="Times New Roman" w:eastAsia="Times New Roman" w:hAnsi="Times New Roman" w:cs="Times New Roman"/>
                <w:b/>
                <w:lang w:val="en-GB" w:eastAsia="nl-NL"/>
              </w:rPr>
              <w:t xml:space="preserve"> et al. (2014)</w:t>
            </w:r>
          </w:p>
        </w:tc>
        <w:tc>
          <w:tcPr>
            <w:tcW w:w="2302"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hAnsi="Times New Roman" w:cs="Times New Roman"/>
                <w:lang w:val="en-GB"/>
              </w:rPr>
              <w:t>75 children</w:t>
            </w:r>
          </w:p>
        </w:tc>
        <w:tc>
          <w:tcPr>
            <w:tcW w:w="3402" w:type="dxa"/>
            <w:noWrap/>
          </w:tcPr>
          <w:p w:rsidR="00A553B8" w:rsidRPr="00AA6AB4" w:rsidRDefault="00A553B8" w:rsidP="00316225">
            <w:pPr>
              <w:spacing w:line="480" w:lineRule="auto"/>
              <w:rPr>
                <w:rFonts w:ascii="Times New Roman" w:eastAsia="Times New Roman" w:hAnsi="Times New Roman" w:cs="Times New Roman"/>
                <w:lang w:val="fr-FR" w:eastAsia="nl-NL"/>
              </w:rPr>
            </w:pPr>
            <w:r w:rsidRPr="00AA6AB4">
              <w:rPr>
                <w:rFonts w:ascii="Times New Roman" w:eastAsia="Times New Roman" w:hAnsi="Times New Roman" w:cs="Times New Roman"/>
                <w:lang w:val="fr-FR" w:eastAsia="nl-NL"/>
              </w:rPr>
              <w:t xml:space="preserve">SIM: </w:t>
            </w:r>
            <w:proofErr w:type="spellStart"/>
            <w:r w:rsidRPr="00AA6AB4">
              <w:rPr>
                <w:rFonts w:ascii="Times New Roman" w:eastAsia="Times New Roman" w:hAnsi="Times New Roman" w:cs="Times New Roman"/>
                <w:lang w:val="fr-FR" w:eastAsia="nl-NL"/>
              </w:rPr>
              <w:t>median</w:t>
            </w:r>
            <w:proofErr w:type="spellEnd"/>
            <w:r w:rsidRPr="00AA6AB4">
              <w:rPr>
                <w:rFonts w:ascii="Times New Roman" w:eastAsia="Times New Roman" w:hAnsi="Times New Roman" w:cs="Times New Roman"/>
                <w:lang w:val="fr-FR" w:eastAsia="nl-NL"/>
              </w:rPr>
              <w:t xml:space="preserve"> 0.6 EU/m³, range 0.03 - 8.6. </w:t>
            </w:r>
            <w:r w:rsidRPr="00AA6AB4">
              <w:rPr>
                <w:rFonts w:ascii="Times New Roman" w:eastAsia="Times New Roman" w:hAnsi="Times New Roman" w:cs="Times New Roman"/>
                <w:lang w:val="fr-FR" w:eastAsia="nl-NL"/>
              </w:rPr>
              <w:br/>
              <w:t xml:space="preserve">PIPER: </w:t>
            </w:r>
            <w:proofErr w:type="spellStart"/>
            <w:r w:rsidRPr="00AA6AB4">
              <w:rPr>
                <w:rFonts w:ascii="Times New Roman" w:eastAsia="Times New Roman" w:hAnsi="Times New Roman" w:cs="Times New Roman"/>
                <w:lang w:val="fr-FR" w:eastAsia="nl-NL"/>
              </w:rPr>
              <w:t>median</w:t>
            </w:r>
            <w:proofErr w:type="spellEnd"/>
            <w:r w:rsidRPr="00AA6AB4">
              <w:rPr>
                <w:rFonts w:ascii="Times New Roman" w:eastAsia="Times New Roman" w:hAnsi="Times New Roman" w:cs="Times New Roman"/>
                <w:lang w:val="fr-FR" w:eastAsia="nl-NL"/>
              </w:rPr>
              <w:t xml:space="preserve"> 1.0 EU/m³, range 0.09-16.</w:t>
            </w:r>
          </w:p>
        </w:tc>
        <w:tc>
          <w:tcPr>
            <w:tcW w:w="9463"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The OR for wheeze for children exposed to 0.57-1.03 EU/m³ was 3.0 (95%CI 0.6-14.8) when compared to children exposed to lower levels of endotoxin when measured with PIPER; for SIM, this OR was 1.3 (0.3-6.1). For asthma, the OR children exposed to 0.57-1.03 EU/m³ was 2.6 (95%CI 0.6-11.3) when measured with PIPER and 1.5 (95%CI 0.4-6.0) when measured with SIM.</w:t>
            </w:r>
          </w:p>
        </w:tc>
      </w:tr>
      <w:tr w:rsidR="00A553B8" w:rsidRPr="004F033C" w:rsidTr="00327B07">
        <w:trPr>
          <w:trHeight w:val="300"/>
        </w:trPr>
        <w:tc>
          <w:tcPr>
            <w:tcW w:w="1384" w:type="dxa"/>
            <w:gridSpan w:val="2"/>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Delfino</w:t>
            </w:r>
            <w:proofErr w:type="spellEnd"/>
            <w:r w:rsidRPr="00327B07">
              <w:rPr>
                <w:rFonts w:ascii="Times New Roman" w:eastAsia="Times New Roman" w:hAnsi="Times New Roman" w:cs="Times New Roman"/>
                <w:b/>
                <w:lang w:val="en-GB" w:eastAsia="nl-NL"/>
              </w:rPr>
              <w:t xml:space="preserve"> et al. (2015)</w:t>
            </w:r>
          </w:p>
        </w:tc>
        <w:tc>
          <w:tcPr>
            <w:tcW w:w="2302"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szCs w:val="20"/>
                <w:lang w:val="en-GB" w:eastAsia="nl-NL"/>
              </w:rPr>
              <w:t>43 asthmatic school-children</w:t>
            </w:r>
          </w:p>
        </w:tc>
        <w:tc>
          <w:tcPr>
            <w:tcW w:w="3402"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Mean 2.04 EU/m³ (±3.71), </w:t>
            </w:r>
            <w:r w:rsidRPr="00AA6AB4">
              <w:rPr>
                <w:rFonts w:ascii="Times New Roman" w:eastAsia="Times New Roman" w:hAnsi="Times New Roman" w:cs="Times New Roman"/>
                <w:lang w:val="en-GB" w:eastAsia="nl-NL"/>
              </w:rPr>
              <w:br/>
              <w:t>range 0.002-25.3</w:t>
            </w:r>
          </w:p>
        </w:tc>
        <w:tc>
          <w:tcPr>
            <w:tcW w:w="9463" w:type="dxa"/>
            <w:noWrap/>
          </w:tcPr>
          <w:p w:rsidR="00A553B8" w:rsidRPr="00AA6AB4" w:rsidRDefault="00A553B8" w:rsidP="009E593B">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An increase of 2.19 EU/m³ resulted in a </w:t>
            </w:r>
            <w:r w:rsidRPr="00AA6AB4">
              <w:rPr>
                <w:rFonts w:ascii="Times New Roman" w:eastAsia="Times New Roman" w:hAnsi="Times New Roman" w:cs="Times New Roman"/>
                <w:b/>
                <w:lang w:val="en-GB" w:eastAsia="nl-NL"/>
              </w:rPr>
              <w:t xml:space="preserve">significant </w:t>
            </w:r>
            <w:r w:rsidRPr="00AA6AB4">
              <w:rPr>
                <w:rFonts w:ascii="Times New Roman" w:eastAsia="Times New Roman" w:hAnsi="Times New Roman" w:cs="Times New Roman"/>
                <w:lang w:val="en-GB" w:eastAsia="nl-NL"/>
              </w:rPr>
              <w:t>7.7% (95%CI -12.3 to -3) drop in %predicted FEV</w:t>
            </w:r>
            <w:r w:rsidRPr="00AA6AB4">
              <w:rPr>
                <w:rFonts w:ascii="Cambria Math" w:eastAsia="Times New Roman" w:hAnsi="Cambria Math" w:cs="Cambria Math"/>
                <w:lang w:val="en-GB" w:eastAsia="nl-NL"/>
              </w:rPr>
              <w:t>₁</w:t>
            </w:r>
            <w:r w:rsidRPr="00AA6AB4">
              <w:rPr>
                <w:rFonts w:ascii="Times New Roman" w:eastAsia="Times New Roman" w:hAnsi="Times New Roman" w:cs="Times New Roman"/>
                <w:lang w:val="en-GB" w:eastAsia="nl-NL"/>
              </w:rPr>
              <w:t xml:space="preserve"> in patients with a baseline %predicted FEV</w:t>
            </w:r>
            <w:r w:rsidR="009E593B">
              <w:rPr>
                <w:rFonts w:ascii="Times New Roman" w:eastAsia="Times New Roman" w:hAnsi="Times New Roman" w:cs="Times New Roman"/>
                <w:vertAlign w:val="subscript"/>
                <w:lang w:val="en-GB" w:eastAsia="nl-NL"/>
              </w:rPr>
              <w:t>1</w:t>
            </w:r>
            <w:r w:rsidRPr="00AA6AB4">
              <w:rPr>
                <w:rFonts w:ascii="Times New Roman" w:eastAsia="Times New Roman" w:hAnsi="Times New Roman" w:cs="Times New Roman"/>
                <w:lang w:val="en-GB" w:eastAsia="nl-NL"/>
              </w:rPr>
              <w:t xml:space="preserve">  &lt;80%.</w:t>
            </w:r>
          </w:p>
        </w:tc>
      </w:tr>
      <w:tr w:rsidR="00A553B8" w:rsidRPr="004F033C" w:rsidTr="00327B07">
        <w:trPr>
          <w:trHeight w:val="300"/>
        </w:trPr>
        <w:tc>
          <w:tcPr>
            <w:tcW w:w="1384" w:type="dxa"/>
            <w:gridSpan w:val="2"/>
            <w:noWrap/>
          </w:tcPr>
          <w:p w:rsidR="00A553B8" w:rsidRPr="00327B07" w:rsidRDefault="00A553B8" w:rsidP="00316225">
            <w:pPr>
              <w:spacing w:line="480" w:lineRule="auto"/>
              <w:rPr>
                <w:rFonts w:ascii="Times New Roman" w:eastAsia="Times New Roman" w:hAnsi="Times New Roman" w:cs="Times New Roman"/>
                <w:b/>
                <w:lang w:val="en-GB" w:eastAsia="nl-NL"/>
              </w:rPr>
            </w:pPr>
            <w:r w:rsidRPr="00327B07">
              <w:rPr>
                <w:rFonts w:ascii="Times New Roman" w:eastAsia="Times New Roman" w:hAnsi="Times New Roman" w:cs="Times New Roman"/>
                <w:b/>
                <w:lang w:val="en-GB" w:eastAsia="nl-NL"/>
              </w:rPr>
              <w:t>Lai et al. (2015)</w:t>
            </w:r>
          </w:p>
        </w:tc>
        <w:tc>
          <w:tcPr>
            <w:tcW w:w="2302"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szCs w:val="20"/>
                <w:lang w:val="en-GB" w:eastAsia="nl-NL"/>
              </w:rPr>
              <w:t>248 asthmatic school-children</w:t>
            </w:r>
          </w:p>
        </w:tc>
        <w:tc>
          <w:tcPr>
            <w:tcW w:w="3402"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GM 24.7 EU/m³, </w:t>
            </w:r>
            <w:r w:rsidRPr="00AA6AB4">
              <w:rPr>
                <w:rFonts w:ascii="Times New Roman" w:eastAsia="Times New Roman" w:hAnsi="Times New Roman" w:cs="Times New Roman"/>
                <w:lang w:val="en-GB" w:eastAsia="nl-NL"/>
              </w:rPr>
              <w:br/>
              <w:t xml:space="preserve">range 0.2-780.0 </w:t>
            </w:r>
            <w:r w:rsidRPr="00AA6AB4">
              <w:rPr>
                <w:rFonts w:ascii="Times New Roman" w:eastAsia="Times New Roman" w:hAnsi="Times New Roman" w:cs="Times New Roman"/>
                <w:lang w:val="en-GB" w:eastAsia="nl-NL"/>
              </w:rPr>
              <w:br/>
              <w:t>(of which 78% &lt;90 EU/m³)</w:t>
            </w:r>
          </w:p>
        </w:tc>
        <w:tc>
          <w:tcPr>
            <w:tcW w:w="9463"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An increase in airborne endotoxin from 0.2 EU/m³ to 24.7 EU/m³ was associated with a dose-dependent increase in maximum asthma symptoms days for children with non-atopic asthma, adjusted IRR 1.16 (95%CI 1.03-1.31);  atopic asthma 1.00 (0.93-1.07). Maximum asthma symptoms days increased with 1.3 days for each 14-day period. Daytime wheeze and exercise-related symptoms </w:t>
            </w:r>
            <w:r w:rsidRPr="00AA6AB4">
              <w:rPr>
                <w:rFonts w:ascii="Times New Roman" w:eastAsia="Times New Roman" w:hAnsi="Times New Roman" w:cs="Times New Roman"/>
                <w:b/>
                <w:lang w:val="en-GB" w:eastAsia="nl-NL"/>
              </w:rPr>
              <w:t xml:space="preserve">significantly </w:t>
            </w:r>
            <w:r w:rsidRPr="00AA6AB4">
              <w:rPr>
                <w:rFonts w:ascii="Times New Roman" w:eastAsia="Times New Roman" w:hAnsi="Times New Roman" w:cs="Times New Roman"/>
                <w:lang w:val="en-GB" w:eastAsia="nl-NL"/>
              </w:rPr>
              <w:t>increased when exposure levels increased from 0.2 EU/m³ to 24.7 EU/m³; IRR 1.21 (95%CI 1.06-1.38) and IRR 1.45 (1.19-1.77) respectively.</w:t>
            </w:r>
          </w:p>
        </w:tc>
      </w:tr>
      <w:tr w:rsidR="00A553B8" w:rsidRPr="004F033C" w:rsidTr="00327B07">
        <w:trPr>
          <w:trHeight w:val="300"/>
        </w:trPr>
        <w:tc>
          <w:tcPr>
            <w:tcW w:w="1384" w:type="dxa"/>
            <w:gridSpan w:val="2"/>
            <w:noWrap/>
          </w:tcPr>
          <w:p w:rsidR="00A553B8" w:rsidRPr="00327B07" w:rsidRDefault="00A553B8" w:rsidP="00316225">
            <w:pPr>
              <w:spacing w:line="480" w:lineRule="auto"/>
              <w:rPr>
                <w:rFonts w:ascii="Times New Roman" w:eastAsia="Times New Roman" w:hAnsi="Times New Roman" w:cs="Times New Roman"/>
                <w:b/>
                <w:lang w:val="en-GB" w:eastAsia="nl-NL"/>
              </w:rPr>
            </w:pPr>
            <w:r w:rsidRPr="00327B07">
              <w:rPr>
                <w:rFonts w:ascii="Times New Roman" w:eastAsia="Times New Roman" w:hAnsi="Times New Roman" w:cs="Times New Roman"/>
                <w:b/>
                <w:lang w:val="en-GB" w:eastAsia="nl-NL"/>
              </w:rPr>
              <w:t>Bose et al. (2016)</w:t>
            </w:r>
          </w:p>
        </w:tc>
        <w:tc>
          <w:tcPr>
            <w:tcW w:w="2302"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szCs w:val="20"/>
                <w:lang w:val="en-GB" w:eastAsia="nl-NL"/>
              </w:rPr>
              <w:t>84 COPD patients</w:t>
            </w:r>
          </w:p>
        </w:tc>
        <w:tc>
          <w:tcPr>
            <w:tcW w:w="3402"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Mean 0.55 EU/m³ (±1.3)</w:t>
            </w:r>
          </w:p>
        </w:tc>
        <w:tc>
          <w:tcPr>
            <w:tcW w:w="9463"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Per 1 unit increase in log</w:t>
            </w:r>
            <w:r w:rsidRPr="00AA6AB4">
              <w:rPr>
                <w:rFonts w:ascii="Times New Roman" w:eastAsia="Times New Roman" w:hAnsi="Times New Roman" w:cs="Times New Roman"/>
                <w:vertAlign w:val="subscript"/>
                <w:lang w:val="en-GB" w:eastAsia="nl-NL"/>
              </w:rPr>
              <w:t>10</w:t>
            </w:r>
            <w:r w:rsidRPr="00AA6AB4">
              <w:rPr>
                <w:rFonts w:ascii="Times New Roman" w:eastAsia="Times New Roman" w:hAnsi="Times New Roman" w:cs="Times New Roman"/>
                <w:lang w:val="en-GB" w:eastAsia="nl-NL"/>
              </w:rPr>
              <w:t xml:space="preserve"> airborne endotoxin, the OR for nocturnal symptoms was 1.06 (95%CI 0.74-1.52; p=0.74) and the OR for severe exacerbations was 0.66 (95%CI 0.35-1.25; p=0.20). </w:t>
            </w:r>
          </w:p>
        </w:tc>
      </w:tr>
      <w:tr w:rsidR="00A553B8" w:rsidRPr="00AA6AB4" w:rsidTr="00327B07">
        <w:trPr>
          <w:trHeight w:val="300"/>
        </w:trPr>
        <w:tc>
          <w:tcPr>
            <w:tcW w:w="16551" w:type="dxa"/>
            <w:gridSpan w:val="5"/>
            <w:noWrap/>
          </w:tcPr>
          <w:p w:rsidR="00A553B8" w:rsidRPr="00327B07" w:rsidRDefault="00A553B8" w:rsidP="00316225">
            <w:pPr>
              <w:spacing w:line="480" w:lineRule="auto"/>
              <w:rPr>
                <w:rFonts w:ascii="Times New Roman" w:eastAsia="Times New Roman" w:hAnsi="Times New Roman" w:cs="Times New Roman"/>
                <w:b/>
                <w:i/>
                <w:lang w:val="en-GB" w:eastAsia="nl-NL"/>
              </w:rPr>
            </w:pPr>
            <w:r w:rsidRPr="00327B07">
              <w:rPr>
                <w:rFonts w:ascii="Times New Roman" w:eastAsia="Times New Roman" w:hAnsi="Times New Roman" w:cs="Times New Roman"/>
                <w:b/>
                <w:i/>
                <w:sz w:val="24"/>
                <w:lang w:val="en-GB" w:eastAsia="nl-NL"/>
              </w:rPr>
              <w:t>Occupational populations</w:t>
            </w:r>
          </w:p>
        </w:tc>
      </w:tr>
      <w:tr w:rsidR="00A553B8" w:rsidRPr="004F033C" w:rsidTr="00327B07">
        <w:trPr>
          <w:trHeight w:val="300"/>
        </w:trPr>
        <w:tc>
          <w:tcPr>
            <w:tcW w:w="1276" w:type="dxa"/>
            <w:noWrap/>
          </w:tcPr>
          <w:p w:rsidR="00A553B8" w:rsidRPr="00327B07" w:rsidRDefault="00A553B8" w:rsidP="00316225">
            <w:pPr>
              <w:spacing w:line="480" w:lineRule="auto"/>
              <w:rPr>
                <w:rFonts w:ascii="Times New Roman" w:eastAsia="Times New Roman" w:hAnsi="Times New Roman" w:cs="Times New Roman"/>
                <w:b/>
                <w:lang w:val="en-GB" w:eastAsia="nl-NL"/>
              </w:rPr>
            </w:pPr>
            <w:r w:rsidRPr="00327B07">
              <w:rPr>
                <w:rFonts w:ascii="Times New Roman" w:eastAsia="Times New Roman" w:hAnsi="Times New Roman" w:cs="Times New Roman"/>
                <w:b/>
                <w:lang w:val="en-GB" w:eastAsia="nl-NL"/>
              </w:rPr>
              <w:lastRenderedPageBreak/>
              <w:t>Kawamoto et al. (1987)</w:t>
            </w:r>
          </w:p>
        </w:tc>
        <w:tc>
          <w:tcPr>
            <w:tcW w:w="2410" w:type="dxa"/>
            <w:gridSpan w:val="2"/>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128 cotton workers.</w:t>
            </w:r>
          </w:p>
        </w:tc>
        <w:tc>
          <w:tcPr>
            <w:tcW w:w="3402" w:type="dxa"/>
            <w:noWrap/>
          </w:tcPr>
          <w:p w:rsidR="00A553B8" w:rsidRPr="00AA6AB4" w:rsidRDefault="00A553B8" w:rsidP="00316225">
            <w:pPr>
              <w:spacing w:line="480" w:lineRule="auto"/>
              <w:rPr>
                <w:rFonts w:ascii="Times New Roman" w:eastAsia="Times New Roman" w:hAnsi="Times New Roman" w:cs="Times New Roman"/>
                <w:lang w:val="fr-FR" w:eastAsia="nl-NL"/>
              </w:rPr>
            </w:pPr>
            <w:r w:rsidRPr="00AA6AB4">
              <w:rPr>
                <w:rFonts w:ascii="Times New Roman" w:eastAsia="Times New Roman" w:hAnsi="Times New Roman" w:cs="Times New Roman"/>
                <w:lang w:val="fr-FR" w:eastAsia="nl-NL"/>
              </w:rPr>
              <w:t>3 groups: &lt;17 EU/m³, 17-117 EU/m³ and &gt;117 EU/m³*</w:t>
            </w:r>
          </w:p>
        </w:tc>
        <w:tc>
          <w:tcPr>
            <w:tcW w:w="9463" w:type="dxa"/>
            <w:noWrap/>
          </w:tcPr>
          <w:p w:rsidR="00A553B8" w:rsidRPr="00AA6AB4" w:rsidRDefault="00A553B8" w:rsidP="003F6811">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The mean percentage change in FEV</w:t>
            </w:r>
            <w:r w:rsidR="003F6811">
              <w:rPr>
                <w:rFonts w:ascii="Times New Roman" w:eastAsia="Times New Roman" w:hAnsi="Times New Roman" w:cs="Times New Roman"/>
                <w:vertAlign w:val="subscript"/>
                <w:lang w:val="en-GB" w:eastAsia="nl-NL"/>
              </w:rPr>
              <w:t>1</w:t>
            </w:r>
            <w:r w:rsidRPr="00AA6AB4">
              <w:rPr>
                <w:rFonts w:ascii="Times New Roman" w:eastAsia="Times New Roman" w:hAnsi="Times New Roman" w:cs="Times New Roman"/>
                <w:lang w:val="en-GB" w:eastAsia="nl-NL"/>
              </w:rPr>
              <w:t xml:space="preserve"> over the work shift was -1.09 for the group exposed to 17-117 EU/m³ and -1.27 for the group exposed to more than 117 EU/m³, these decreases did not reach statistical significance.</w:t>
            </w:r>
          </w:p>
        </w:tc>
      </w:tr>
      <w:tr w:rsidR="00A553B8" w:rsidRPr="004F033C" w:rsidTr="00327B07">
        <w:trPr>
          <w:trHeight w:val="300"/>
        </w:trPr>
        <w:tc>
          <w:tcPr>
            <w:tcW w:w="1276" w:type="dxa"/>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Sprince</w:t>
            </w:r>
            <w:proofErr w:type="spellEnd"/>
            <w:r w:rsidRPr="00327B07">
              <w:rPr>
                <w:rFonts w:ascii="Times New Roman" w:eastAsia="Times New Roman" w:hAnsi="Times New Roman" w:cs="Times New Roman"/>
                <w:b/>
                <w:lang w:val="en-GB" w:eastAsia="nl-NL"/>
              </w:rPr>
              <w:t xml:space="preserve"> et al. (1997)</w:t>
            </w:r>
          </w:p>
        </w:tc>
        <w:tc>
          <w:tcPr>
            <w:tcW w:w="2410" w:type="dxa"/>
            <w:gridSpan w:val="2"/>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183 machine workers. 66 controls.</w:t>
            </w:r>
          </w:p>
        </w:tc>
        <w:tc>
          <w:tcPr>
            <w:tcW w:w="3402"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GM 31 EU/m³,</w:t>
            </w:r>
            <w:r w:rsidRPr="00AA6AB4">
              <w:rPr>
                <w:rFonts w:ascii="Times New Roman" w:eastAsia="Times New Roman" w:hAnsi="Times New Roman" w:cs="Times New Roman"/>
                <w:lang w:val="en-GB" w:eastAsia="nl-NL"/>
              </w:rPr>
              <w:br/>
              <w:t>range 2.7-984</w:t>
            </w:r>
          </w:p>
        </w:tc>
        <w:tc>
          <w:tcPr>
            <w:tcW w:w="9463"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Usual phlegm showed a </w:t>
            </w:r>
            <w:r w:rsidRPr="00AA6AB4">
              <w:rPr>
                <w:rFonts w:ascii="Times New Roman" w:eastAsia="Times New Roman" w:hAnsi="Times New Roman" w:cs="Times New Roman"/>
                <w:b/>
                <w:lang w:val="en-GB" w:eastAsia="nl-NL"/>
              </w:rPr>
              <w:t>significant</w:t>
            </w:r>
            <w:r w:rsidRPr="00AA6AB4">
              <w:rPr>
                <w:rFonts w:ascii="Times New Roman" w:eastAsia="Times New Roman" w:hAnsi="Times New Roman" w:cs="Times New Roman"/>
                <w:lang w:val="en-GB" w:eastAsia="nl-NL"/>
              </w:rPr>
              <w:t xml:space="preserve"> association with a one log increase in endotoxin exposure, OR 1.24 (95% CI 1.04-1.47).</w:t>
            </w:r>
          </w:p>
        </w:tc>
      </w:tr>
      <w:tr w:rsidR="00A553B8" w:rsidRPr="004F033C" w:rsidTr="00327B07">
        <w:trPr>
          <w:trHeight w:val="300"/>
        </w:trPr>
        <w:tc>
          <w:tcPr>
            <w:tcW w:w="1276" w:type="dxa"/>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Zock</w:t>
            </w:r>
            <w:proofErr w:type="spellEnd"/>
            <w:r w:rsidRPr="00327B07">
              <w:rPr>
                <w:rFonts w:ascii="Times New Roman" w:eastAsia="Times New Roman" w:hAnsi="Times New Roman" w:cs="Times New Roman"/>
                <w:b/>
                <w:lang w:val="en-GB" w:eastAsia="nl-NL"/>
              </w:rPr>
              <w:t xml:space="preserve"> et al. (1998)</w:t>
            </w:r>
          </w:p>
        </w:tc>
        <w:tc>
          <w:tcPr>
            <w:tcW w:w="2410" w:type="dxa"/>
            <w:gridSpan w:val="2"/>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57 potato processing workers.</w:t>
            </w:r>
          </w:p>
        </w:tc>
        <w:tc>
          <w:tcPr>
            <w:tcW w:w="3402"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AM 32.9 EU/m³. </w:t>
            </w:r>
            <w:r w:rsidRPr="00AA6AB4">
              <w:rPr>
                <w:rFonts w:ascii="Times New Roman" w:eastAsia="Times New Roman" w:hAnsi="Times New Roman" w:cs="Times New Roman"/>
                <w:lang w:val="en-GB" w:eastAsia="nl-NL"/>
              </w:rPr>
              <w:br/>
              <w:t>Low exposed group: AM 21 EU/m³, high exposed group: 56 EU/m³.</w:t>
            </w:r>
          </w:p>
        </w:tc>
        <w:tc>
          <w:tcPr>
            <w:tcW w:w="9463" w:type="dxa"/>
            <w:noWrap/>
          </w:tcPr>
          <w:p w:rsidR="00A553B8" w:rsidRPr="00AA6AB4" w:rsidRDefault="00A553B8" w:rsidP="009E593B">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Across-shift decrease in FEV</w:t>
            </w:r>
            <w:r w:rsidR="009E593B">
              <w:rPr>
                <w:rFonts w:ascii="Times New Roman" w:eastAsia="Times New Roman" w:hAnsi="Times New Roman" w:cs="Times New Roman"/>
                <w:vertAlign w:val="subscript"/>
                <w:lang w:val="en-GB" w:eastAsia="nl-NL"/>
              </w:rPr>
              <w:t>1</w:t>
            </w:r>
            <w:r w:rsidRPr="00AA6AB4">
              <w:rPr>
                <w:rFonts w:ascii="Times New Roman" w:eastAsia="Times New Roman" w:hAnsi="Times New Roman" w:cs="Times New Roman"/>
                <w:lang w:val="en-GB" w:eastAsia="nl-NL"/>
              </w:rPr>
              <w:t xml:space="preserve">, FVC and MMEF was </w:t>
            </w:r>
            <w:r w:rsidRPr="00AA6AB4">
              <w:rPr>
                <w:rFonts w:ascii="Times New Roman" w:eastAsia="Times New Roman" w:hAnsi="Times New Roman" w:cs="Times New Roman"/>
                <w:b/>
                <w:lang w:val="en-GB" w:eastAsia="nl-NL"/>
              </w:rPr>
              <w:t>significantly larger (p&lt;0.01)</w:t>
            </w:r>
            <w:r w:rsidRPr="00AA6AB4">
              <w:rPr>
                <w:rFonts w:ascii="Times New Roman" w:eastAsia="Times New Roman" w:hAnsi="Times New Roman" w:cs="Times New Roman"/>
                <w:lang w:val="en-GB" w:eastAsia="nl-NL"/>
              </w:rPr>
              <w:t xml:space="preserve"> in the high exposed group than in the low exposed group. </w:t>
            </w:r>
          </w:p>
        </w:tc>
      </w:tr>
      <w:tr w:rsidR="00A553B8" w:rsidRPr="004F033C" w:rsidTr="00327B07">
        <w:trPr>
          <w:trHeight w:val="300"/>
        </w:trPr>
        <w:tc>
          <w:tcPr>
            <w:tcW w:w="1276" w:type="dxa"/>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Mandryk</w:t>
            </w:r>
            <w:proofErr w:type="spellEnd"/>
            <w:r w:rsidRPr="00327B07">
              <w:rPr>
                <w:rFonts w:ascii="Times New Roman" w:eastAsia="Times New Roman" w:hAnsi="Times New Roman" w:cs="Times New Roman"/>
                <w:b/>
                <w:lang w:val="en-GB" w:eastAsia="nl-NL"/>
              </w:rPr>
              <w:t xml:space="preserve"> et al. (1999)</w:t>
            </w:r>
          </w:p>
        </w:tc>
        <w:tc>
          <w:tcPr>
            <w:tcW w:w="2410" w:type="dxa"/>
            <w:gridSpan w:val="2"/>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168 wood workers. 30 maintenance workers (controls).</w:t>
            </w:r>
          </w:p>
        </w:tc>
        <w:tc>
          <w:tcPr>
            <w:tcW w:w="3402"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Inhalable endotoxin: GM 24.1-43.0 EU/m³(GSD 15.5-47.7).*</w:t>
            </w:r>
          </w:p>
        </w:tc>
        <w:tc>
          <w:tcPr>
            <w:tcW w:w="9463" w:type="dxa"/>
            <w:noWrap/>
          </w:tcPr>
          <w:p w:rsidR="00A553B8" w:rsidRPr="00AA6AB4" w:rsidRDefault="00A553B8" w:rsidP="003F6811">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Per increase in one log unit of endotoxin exposure, FEV</w:t>
            </w:r>
            <w:r w:rsidR="003F6811">
              <w:rPr>
                <w:rFonts w:ascii="Times New Roman" w:eastAsia="Times New Roman" w:hAnsi="Times New Roman" w:cs="Times New Roman"/>
                <w:vertAlign w:val="subscript"/>
                <w:lang w:val="en-GB" w:eastAsia="nl-NL"/>
              </w:rPr>
              <w:t>1</w:t>
            </w:r>
            <w:r w:rsidRPr="00AA6AB4">
              <w:rPr>
                <w:rFonts w:ascii="Times New Roman" w:eastAsia="Times New Roman" w:hAnsi="Times New Roman" w:cs="Times New Roman"/>
                <w:lang w:val="en-GB" w:eastAsia="nl-NL"/>
              </w:rPr>
              <w:t xml:space="preserve"> decreased with </w:t>
            </w:r>
            <w:r w:rsidRPr="00AA6AB4">
              <w:rPr>
                <w:rFonts w:ascii="Times New Roman" w:eastAsia="Times New Roman" w:hAnsi="Times New Roman" w:cs="Times New Roman"/>
                <w:b/>
                <w:lang w:val="en-GB" w:eastAsia="nl-NL"/>
              </w:rPr>
              <w:t>0.33 (p&lt;0.001), FVC with 0.30 (p&lt;0.001)</w:t>
            </w:r>
            <w:r w:rsidRPr="00AA6AB4">
              <w:rPr>
                <w:rFonts w:ascii="Times New Roman" w:eastAsia="Times New Roman" w:hAnsi="Times New Roman" w:cs="Times New Roman"/>
                <w:lang w:val="en-GB" w:eastAsia="nl-NL"/>
              </w:rPr>
              <w:t xml:space="preserve">. Per increase in one unit of endotoxin exposure, the cross-shift change in </w:t>
            </w:r>
            <w:r w:rsidRPr="00AA6AB4">
              <w:rPr>
                <w:rFonts w:ascii="Times New Roman" w:eastAsia="Times New Roman" w:hAnsi="Times New Roman" w:cs="Times New Roman"/>
                <w:b/>
                <w:lang w:val="en-GB" w:eastAsia="nl-NL"/>
              </w:rPr>
              <w:t>VC was -0.32 (p&lt;0.001).</w:t>
            </w:r>
          </w:p>
        </w:tc>
      </w:tr>
      <w:tr w:rsidR="00A553B8" w:rsidRPr="004F033C" w:rsidTr="00327B07">
        <w:trPr>
          <w:trHeight w:val="300"/>
        </w:trPr>
        <w:tc>
          <w:tcPr>
            <w:tcW w:w="1276" w:type="dxa"/>
            <w:noWrap/>
          </w:tcPr>
          <w:p w:rsidR="00A553B8" w:rsidRPr="00327B07" w:rsidRDefault="00A553B8" w:rsidP="00316225">
            <w:pPr>
              <w:spacing w:line="480" w:lineRule="auto"/>
              <w:rPr>
                <w:rFonts w:ascii="Times New Roman" w:eastAsia="Times New Roman" w:hAnsi="Times New Roman" w:cs="Times New Roman"/>
                <w:b/>
                <w:lang w:val="en-GB" w:eastAsia="nl-NL"/>
              </w:rPr>
            </w:pPr>
            <w:r w:rsidRPr="00327B07">
              <w:rPr>
                <w:rFonts w:ascii="Times New Roman" w:eastAsia="Times New Roman" w:hAnsi="Times New Roman" w:cs="Times New Roman"/>
                <w:b/>
                <w:lang w:val="en-GB" w:eastAsia="nl-NL"/>
              </w:rPr>
              <w:t>Kennedy et al. (2004)</w:t>
            </w:r>
          </w:p>
        </w:tc>
        <w:tc>
          <w:tcPr>
            <w:tcW w:w="2410" w:type="dxa"/>
            <w:gridSpan w:val="2"/>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226 glass bottle recycling workers. 212 ferry workers (controls).</w:t>
            </w:r>
          </w:p>
        </w:tc>
        <w:tc>
          <w:tcPr>
            <w:tcW w:w="3402"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GM 3.6-4.3 EU/m³, </w:t>
            </w:r>
            <w:r w:rsidRPr="00AA6AB4">
              <w:rPr>
                <w:rFonts w:ascii="Times New Roman" w:eastAsia="Times New Roman" w:hAnsi="Times New Roman" w:cs="Times New Roman"/>
                <w:lang w:val="en-GB" w:eastAsia="nl-NL"/>
              </w:rPr>
              <w:br/>
              <w:t>range &lt;0.14-179</w:t>
            </w:r>
          </w:p>
        </w:tc>
        <w:tc>
          <w:tcPr>
            <w:tcW w:w="9463"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There were no significant increases found in upper airway symptoms (OR 1.6, 95%CI 0.7-3.2), chest symptoms (OR 1.5, 95%CI 0.6-4.7) or somatic symptoms (OR 1.6, 95%CI 0.6-4.4) when related to personal endotoxin exposure &gt; 4 EU/m³ vs &lt;4 EU/m³. </w:t>
            </w:r>
          </w:p>
        </w:tc>
      </w:tr>
      <w:tr w:rsidR="00A553B8" w:rsidRPr="004F033C" w:rsidTr="00327B07">
        <w:trPr>
          <w:trHeight w:val="300"/>
        </w:trPr>
        <w:tc>
          <w:tcPr>
            <w:tcW w:w="1276" w:type="dxa"/>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Sigsgaard</w:t>
            </w:r>
            <w:proofErr w:type="spellEnd"/>
            <w:r w:rsidRPr="00327B07">
              <w:rPr>
                <w:rFonts w:ascii="Times New Roman" w:eastAsia="Times New Roman" w:hAnsi="Times New Roman" w:cs="Times New Roman"/>
                <w:b/>
                <w:lang w:val="en-GB" w:eastAsia="nl-NL"/>
              </w:rPr>
              <w:t xml:space="preserve"> et al. </w:t>
            </w:r>
            <w:r w:rsidRPr="00327B07">
              <w:rPr>
                <w:rFonts w:ascii="Times New Roman" w:eastAsia="Times New Roman" w:hAnsi="Times New Roman" w:cs="Times New Roman"/>
                <w:b/>
                <w:lang w:val="en-GB" w:eastAsia="nl-NL"/>
              </w:rPr>
              <w:lastRenderedPageBreak/>
              <w:t>(2004)</w:t>
            </w:r>
          </w:p>
        </w:tc>
        <w:tc>
          <w:tcPr>
            <w:tcW w:w="2410" w:type="dxa"/>
            <w:gridSpan w:val="2"/>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lastRenderedPageBreak/>
              <w:t xml:space="preserve">97 paper mill workers. 55 water-supply workers </w:t>
            </w:r>
            <w:r w:rsidRPr="00AA6AB4">
              <w:rPr>
                <w:rFonts w:ascii="Times New Roman" w:eastAsia="Times New Roman" w:hAnsi="Times New Roman" w:cs="Times New Roman"/>
                <w:lang w:val="en-GB" w:eastAsia="nl-NL"/>
              </w:rPr>
              <w:lastRenderedPageBreak/>
              <w:t>(controls).</w:t>
            </w:r>
          </w:p>
        </w:tc>
        <w:tc>
          <w:tcPr>
            <w:tcW w:w="3402"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lastRenderedPageBreak/>
              <w:t xml:space="preserve">6-69 EU/m³, </w:t>
            </w:r>
            <w:r w:rsidRPr="00AA6AB4">
              <w:rPr>
                <w:rFonts w:ascii="Times New Roman" w:eastAsia="Times New Roman" w:hAnsi="Times New Roman" w:cs="Times New Roman"/>
                <w:lang w:val="en-GB" w:eastAsia="nl-NL"/>
              </w:rPr>
              <w:br/>
              <w:t xml:space="preserve">range 6-370. 3 groups: low, </w:t>
            </w:r>
            <w:r w:rsidRPr="00AA6AB4">
              <w:rPr>
                <w:rFonts w:ascii="Times New Roman" w:eastAsia="Times New Roman" w:hAnsi="Times New Roman" w:cs="Times New Roman"/>
                <w:lang w:val="en-GB" w:eastAsia="nl-NL"/>
              </w:rPr>
              <w:lastRenderedPageBreak/>
              <w:t>medium and high exposed.</w:t>
            </w:r>
          </w:p>
        </w:tc>
        <w:tc>
          <w:tcPr>
            <w:tcW w:w="9463"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lastRenderedPageBreak/>
              <w:t xml:space="preserve">Exposure to endotoxin was negatively associated with FVC decline, </w:t>
            </w:r>
            <w:r w:rsidRPr="00AA6AB4">
              <w:rPr>
                <w:rFonts w:ascii="Times New Roman" w:eastAsia="Times New Roman" w:hAnsi="Times New Roman" w:cs="Times New Roman"/>
                <w:b/>
                <w:lang w:val="en-GB" w:eastAsia="nl-NL"/>
              </w:rPr>
              <w:t xml:space="preserve">significantly </w:t>
            </w:r>
            <w:r w:rsidRPr="00AA6AB4">
              <w:rPr>
                <w:rFonts w:ascii="Times New Roman" w:eastAsia="Times New Roman" w:hAnsi="Times New Roman" w:cs="Times New Roman"/>
                <w:lang w:val="en-GB" w:eastAsia="nl-NL"/>
              </w:rPr>
              <w:t>so for the highest exposed group of paper workers with B 23.4 (95%CI 5.9-41.0, p=0.009).</w:t>
            </w:r>
          </w:p>
        </w:tc>
      </w:tr>
      <w:tr w:rsidR="00A553B8" w:rsidRPr="004F033C" w:rsidTr="00327B07">
        <w:trPr>
          <w:trHeight w:val="300"/>
        </w:trPr>
        <w:tc>
          <w:tcPr>
            <w:tcW w:w="1276" w:type="dxa"/>
            <w:noWrap/>
          </w:tcPr>
          <w:p w:rsidR="00A553B8" w:rsidRPr="00327B07" w:rsidRDefault="00A553B8" w:rsidP="00316225">
            <w:pPr>
              <w:spacing w:line="480" w:lineRule="auto"/>
              <w:rPr>
                <w:rFonts w:ascii="Times New Roman" w:eastAsia="Times New Roman" w:hAnsi="Times New Roman" w:cs="Times New Roman"/>
                <w:b/>
                <w:lang w:val="en-GB" w:eastAsia="nl-NL"/>
              </w:rPr>
            </w:pPr>
            <w:r w:rsidRPr="00327B07">
              <w:rPr>
                <w:rFonts w:ascii="Times New Roman" w:eastAsia="Times New Roman" w:hAnsi="Times New Roman" w:cs="Times New Roman"/>
                <w:b/>
                <w:lang w:val="en-GB" w:eastAsia="nl-NL"/>
              </w:rPr>
              <w:lastRenderedPageBreak/>
              <w:t>Smit  et al. (2005)</w:t>
            </w:r>
          </w:p>
        </w:tc>
        <w:tc>
          <w:tcPr>
            <w:tcW w:w="2410" w:type="dxa"/>
            <w:gridSpan w:val="2"/>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371 waste water workers. 97 office staff, 2698 general population (controls).</w:t>
            </w:r>
          </w:p>
        </w:tc>
        <w:tc>
          <w:tcPr>
            <w:tcW w:w="3402" w:type="dxa"/>
            <w:noWrap/>
          </w:tcPr>
          <w:p w:rsidR="00A553B8" w:rsidRPr="00AA6AB4" w:rsidRDefault="00A553B8" w:rsidP="00316225">
            <w:pPr>
              <w:spacing w:line="480" w:lineRule="auto"/>
              <w:rPr>
                <w:rFonts w:ascii="Times New Roman" w:eastAsia="Times New Roman" w:hAnsi="Times New Roman" w:cs="Times New Roman"/>
                <w:lang w:val="fr-FR" w:eastAsia="nl-NL"/>
              </w:rPr>
            </w:pPr>
            <w:r w:rsidRPr="00AA6AB4">
              <w:rPr>
                <w:rFonts w:ascii="Times New Roman" w:eastAsia="Times New Roman" w:hAnsi="Times New Roman" w:cs="Times New Roman"/>
                <w:lang w:val="fr-FR" w:eastAsia="nl-NL"/>
              </w:rPr>
              <w:t xml:space="preserve">GM 27 EU/m³ (GSD 3.7). </w:t>
            </w:r>
            <w:r w:rsidRPr="00AA6AB4">
              <w:rPr>
                <w:rFonts w:ascii="Times New Roman" w:eastAsia="Times New Roman" w:hAnsi="Times New Roman" w:cs="Times New Roman"/>
                <w:lang w:val="fr-FR" w:eastAsia="nl-NL"/>
              </w:rPr>
              <w:br/>
              <w:t>3 groups: &lt;50, &gt;50-200, &gt;200 EU/m³</w:t>
            </w:r>
          </w:p>
        </w:tc>
        <w:tc>
          <w:tcPr>
            <w:tcW w:w="9463"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No statistically significant increase in respiratory symptoms with increasing levels of exposure. </w:t>
            </w:r>
          </w:p>
        </w:tc>
      </w:tr>
      <w:tr w:rsidR="00A553B8" w:rsidRPr="004F033C" w:rsidTr="00327B07">
        <w:trPr>
          <w:trHeight w:val="300"/>
        </w:trPr>
        <w:tc>
          <w:tcPr>
            <w:tcW w:w="1276" w:type="dxa"/>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Schlunssen</w:t>
            </w:r>
            <w:proofErr w:type="spellEnd"/>
            <w:r w:rsidRPr="00327B07">
              <w:rPr>
                <w:rFonts w:ascii="Times New Roman" w:eastAsia="Times New Roman" w:hAnsi="Times New Roman" w:cs="Times New Roman"/>
                <w:b/>
                <w:lang w:val="en-GB" w:eastAsia="nl-NL"/>
              </w:rPr>
              <w:t xml:space="preserve"> et al. (2011)</w:t>
            </w:r>
          </w:p>
        </w:tc>
        <w:tc>
          <w:tcPr>
            <w:tcW w:w="2410" w:type="dxa"/>
            <w:gridSpan w:val="2"/>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232 woodchip and straw workers. 107 workers in oil/gas power plants (controls).</w:t>
            </w:r>
          </w:p>
        </w:tc>
        <w:tc>
          <w:tcPr>
            <w:tcW w:w="3402" w:type="dxa"/>
            <w:noWrap/>
          </w:tcPr>
          <w:p w:rsidR="00A553B8" w:rsidRPr="00AA6AB4" w:rsidRDefault="00A553B8" w:rsidP="00316225">
            <w:pPr>
              <w:spacing w:line="480" w:lineRule="auto"/>
              <w:rPr>
                <w:rFonts w:ascii="Times New Roman" w:eastAsia="Times New Roman" w:hAnsi="Times New Roman" w:cs="Times New Roman"/>
                <w:lang w:val="en-GB" w:eastAsia="nl-NL"/>
              </w:rPr>
            </w:pPr>
            <w:proofErr w:type="spellStart"/>
            <w:r w:rsidRPr="00AA6AB4">
              <w:rPr>
                <w:rFonts w:ascii="Times New Roman" w:eastAsia="Times New Roman" w:hAnsi="Times New Roman" w:cs="Times New Roman"/>
                <w:lang w:val="fr-FR" w:eastAsia="nl-NL"/>
              </w:rPr>
              <w:t>Woodchip</w:t>
            </w:r>
            <w:proofErr w:type="spellEnd"/>
            <w:r w:rsidRPr="00AA6AB4">
              <w:rPr>
                <w:rFonts w:ascii="Times New Roman" w:eastAsia="Times New Roman" w:hAnsi="Times New Roman" w:cs="Times New Roman"/>
                <w:lang w:val="fr-FR" w:eastAsia="nl-NL"/>
              </w:rPr>
              <w:t xml:space="preserve"> plants: </w:t>
            </w:r>
            <w:proofErr w:type="spellStart"/>
            <w:r w:rsidRPr="00AA6AB4">
              <w:rPr>
                <w:rFonts w:ascii="Times New Roman" w:eastAsia="Times New Roman" w:hAnsi="Times New Roman" w:cs="Times New Roman"/>
                <w:lang w:val="fr-FR" w:eastAsia="nl-NL"/>
              </w:rPr>
              <w:t>median</w:t>
            </w:r>
            <w:proofErr w:type="spellEnd"/>
            <w:r w:rsidRPr="00AA6AB4">
              <w:rPr>
                <w:rFonts w:ascii="Times New Roman" w:eastAsia="Times New Roman" w:hAnsi="Times New Roman" w:cs="Times New Roman"/>
                <w:lang w:val="fr-FR" w:eastAsia="nl-NL"/>
              </w:rPr>
              <w:t xml:space="preserve"> 1.7 EU/m³, range 0.01-6.5. </w:t>
            </w:r>
            <w:r w:rsidRPr="00AA6AB4">
              <w:rPr>
                <w:rFonts w:ascii="Times New Roman" w:eastAsia="Times New Roman" w:hAnsi="Times New Roman" w:cs="Times New Roman"/>
                <w:lang w:val="fr-FR" w:eastAsia="nl-NL"/>
              </w:rPr>
              <w:br/>
            </w:r>
            <w:r w:rsidRPr="00AA6AB4">
              <w:rPr>
                <w:rFonts w:ascii="Times New Roman" w:eastAsia="Times New Roman" w:hAnsi="Times New Roman" w:cs="Times New Roman"/>
                <w:lang w:val="en-GB" w:eastAsia="nl-NL"/>
              </w:rPr>
              <w:t xml:space="preserve">Straw plants: median 74 EU/m³, range 1.5-294. </w:t>
            </w:r>
            <w:r w:rsidRPr="00AA6AB4">
              <w:rPr>
                <w:rFonts w:ascii="Times New Roman" w:eastAsia="Times New Roman" w:hAnsi="Times New Roman" w:cs="Times New Roman"/>
                <w:lang w:val="en-GB" w:eastAsia="nl-NL"/>
              </w:rPr>
              <w:br/>
              <w:t>Control: median 0.9 EU/m³</w:t>
            </w:r>
          </w:p>
        </w:tc>
        <w:tc>
          <w:tcPr>
            <w:tcW w:w="9463"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Increased asthma symptoms were </w:t>
            </w:r>
            <w:r w:rsidRPr="00AA6AB4">
              <w:rPr>
                <w:rFonts w:ascii="Times New Roman" w:eastAsia="Times New Roman" w:hAnsi="Times New Roman" w:cs="Times New Roman"/>
                <w:b/>
                <w:lang w:val="en-GB" w:eastAsia="nl-NL"/>
              </w:rPr>
              <w:t>significantly</w:t>
            </w:r>
            <w:r w:rsidRPr="00AA6AB4">
              <w:rPr>
                <w:rFonts w:ascii="Times New Roman" w:eastAsia="Times New Roman" w:hAnsi="Times New Roman" w:cs="Times New Roman"/>
                <w:lang w:val="en-GB" w:eastAsia="nl-NL"/>
              </w:rPr>
              <w:t xml:space="preserve"> associated with exposure to endotoxin in the most exposed group (12.6-294 EU/m³); adjusted OR 8.1 (1.5-44.4). In the least and moderate exposed group, this association was not significant; adjusted OR 2.6 (0.3-20.0) for least exposed and 2.9 (0.5-18.7) for the moderate exposed group.  No significant relationship was found between level of exposure to endotoxin and lung function parameters.</w:t>
            </w:r>
          </w:p>
        </w:tc>
      </w:tr>
      <w:tr w:rsidR="00A553B8" w:rsidRPr="004F033C" w:rsidTr="00327B07">
        <w:trPr>
          <w:trHeight w:val="300"/>
        </w:trPr>
        <w:tc>
          <w:tcPr>
            <w:tcW w:w="1276" w:type="dxa"/>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Shiryaeva</w:t>
            </w:r>
            <w:proofErr w:type="spellEnd"/>
            <w:r w:rsidRPr="00327B07">
              <w:rPr>
                <w:rFonts w:ascii="Times New Roman" w:eastAsia="Times New Roman" w:hAnsi="Times New Roman" w:cs="Times New Roman"/>
                <w:b/>
                <w:lang w:val="en-GB" w:eastAsia="nl-NL"/>
              </w:rPr>
              <w:t xml:space="preserve"> et al. (2014)</w:t>
            </w:r>
          </w:p>
        </w:tc>
        <w:tc>
          <w:tcPr>
            <w:tcW w:w="2410" w:type="dxa"/>
            <w:gridSpan w:val="2"/>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70 salmon processing workers</w:t>
            </w:r>
          </w:p>
        </w:tc>
        <w:tc>
          <w:tcPr>
            <w:tcW w:w="3402"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Monday-Thursday GM 1.39-1.65 EU/m³, range 0.30-29.0</w:t>
            </w:r>
          </w:p>
        </w:tc>
        <w:tc>
          <w:tcPr>
            <w:tcW w:w="9463" w:type="dxa"/>
            <w:noWrap/>
          </w:tcPr>
          <w:p w:rsidR="00A553B8" w:rsidRPr="00AA6AB4" w:rsidRDefault="00A553B8" w:rsidP="009E593B">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Multiple logistic regression showed non-significant increases in prevalence of cough, OR 1.07 (95%CI 0.7-2.04); wheezing OR 1.06 (95%CI 0.02-7.63) and chest tightness, OR 1.03 (95%CI 0.20-4.36) when exposure of endotoxin increased. Change in FEV</w:t>
            </w:r>
            <w:r w:rsidR="009E593B">
              <w:rPr>
                <w:rFonts w:ascii="Times New Roman" w:eastAsia="Times New Roman" w:hAnsi="Times New Roman" w:cs="Times New Roman"/>
                <w:vertAlign w:val="subscript"/>
                <w:lang w:val="en-GB" w:eastAsia="nl-NL"/>
              </w:rPr>
              <w:t>1</w:t>
            </w:r>
            <w:r w:rsidRPr="00AA6AB4">
              <w:rPr>
                <w:rFonts w:ascii="Times New Roman" w:eastAsia="Times New Roman" w:hAnsi="Times New Roman" w:cs="Times New Roman"/>
                <w:lang w:val="en-GB" w:eastAsia="nl-NL"/>
              </w:rPr>
              <w:t xml:space="preserve">  in relation to increase in endotoxin exposure was also not statistically significant.</w:t>
            </w:r>
          </w:p>
        </w:tc>
      </w:tr>
      <w:tr w:rsidR="00A553B8" w:rsidRPr="004F033C" w:rsidTr="00327B07">
        <w:trPr>
          <w:trHeight w:val="300"/>
        </w:trPr>
        <w:tc>
          <w:tcPr>
            <w:tcW w:w="1276" w:type="dxa"/>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Cyprowski</w:t>
            </w:r>
            <w:proofErr w:type="spellEnd"/>
            <w:r w:rsidRPr="00327B07">
              <w:rPr>
                <w:rFonts w:ascii="Times New Roman" w:eastAsia="Times New Roman" w:hAnsi="Times New Roman" w:cs="Times New Roman"/>
                <w:b/>
                <w:lang w:val="en-GB" w:eastAsia="nl-NL"/>
              </w:rPr>
              <w:t xml:space="preserve"> et al.(2015)</w:t>
            </w:r>
          </w:p>
        </w:tc>
        <w:tc>
          <w:tcPr>
            <w:tcW w:w="2410" w:type="dxa"/>
            <w:gridSpan w:val="2"/>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78 sewage workers.</w:t>
            </w:r>
          </w:p>
        </w:tc>
        <w:tc>
          <w:tcPr>
            <w:tcW w:w="3402"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AM 38.8 EU/m³, </w:t>
            </w:r>
            <w:r w:rsidRPr="00AA6AB4">
              <w:rPr>
                <w:rFonts w:ascii="Times New Roman" w:eastAsia="Times New Roman" w:hAnsi="Times New Roman" w:cs="Times New Roman"/>
                <w:lang w:val="en-GB" w:eastAsia="nl-NL"/>
              </w:rPr>
              <w:br/>
              <w:t>range 0.63-214</w:t>
            </w:r>
          </w:p>
        </w:tc>
        <w:tc>
          <w:tcPr>
            <w:tcW w:w="9463" w:type="dxa"/>
            <w:noWrap/>
          </w:tcPr>
          <w:p w:rsidR="00A553B8" w:rsidRPr="00AA6AB4" w:rsidRDefault="00A553B8" w:rsidP="009E593B">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A </w:t>
            </w:r>
            <w:r w:rsidRPr="00AA6AB4">
              <w:rPr>
                <w:rFonts w:ascii="Times New Roman" w:eastAsia="Times New Roman" w:hAnsi="Times New Roman" w:cs="Times New Roman"/>
                <w:b/>
                <w:lang w:val="en-GB" w:eastAsia="nl-NL"/>
              </w:rPr>
              <w:t xml:space="preserve">significant </w:t>
            </w:r>
            <w:r w:rsidRPr="00AA6AB4">
              <w:rPr>
                <w:rFonts w:ascii="Times New Roman" w:eastAsia="Times New Roman" w:hAnsi="Times New Roman" w:cs="Times New Roman"/>
                <w:lang w:val="en-GB" w:eastAsia="nl-NL"/>
              </w:rPr>
              <w:t>impact on the across shift decline in FEV</w:t>
            </w:r>
            <w:r w:rsidR="009E593B">
              <w:rPr>
                <w:rFonts w:ascii="Times New Roman" w:eastAsia="Times New Roman" w:hAnsi="Times New Roman" w:cs="Times New Roman"/>
                <w:vertAlign w:val="subscript"/>
                <w:lang w:val="en-GB" w:eastAsia="nl-NL"/>
              </w:rPr>
              <w:t>1</w:t>
            </w:r>
            <w:r w:rsidRPr="00AA6AB4">
              <w:rPr>
                <w:rFonts w:ascii="Times New Roman" w:eastAsia="Times New Roman" w:hAnsi="Times New Roman" w:cs="Times New Roman"/>
                <w:lang w:val="en-GB" w:eastAsia="nl-NL"/>
              </w:rPr>
              <w:t xml:space="preserve"> was found in the multifactor model; linear regression showed a decrease of 0.042 L in FEV</w:t>
            </w:r>
            <w:r w:rsidRPr="00AA6AB4">
              <w:rPr>
                <w:rFonts w:ascii="Times New Roman" w:eastAsia="Times New Roman" w:hAnsi="Times New Roman" w:cs="Times New Roman"/>
                <w:vertAlign w:val="subscript"/>
                <w:lang w:val="en-GB" w:eastAsia="nl-NL"/>
              </w:rPr>
              <w:t xml:space="preserve">1 </w:t>
            </w:r>
            <w:r w:rsidRPr="00AA6AB4">
              <w:rPr>
                <w:rFonts w:ascii="Times New Roman" w:eastAsia="Times New Roman" w:hAnsi="Times New Roman" w:cs="Times New Roman"/>
                <w:lang w:val="en-GB" w:eastAsia="nl-NL"/>
              </w:rPr>
              <w:t>(p=0.044).</w:t>
            </w:r>
          </w:p>
        </w:tc>
      </w:tr>
      <w:tr w:rsidR="00A553B8" w:rsidRPr="004F033C" w:rsidTr="00327B07">
        <w:trPr>
          <w:trHeight w:val="300"/>
        </w:trPr>
        <w:tc>
          <w:tcPr>
            <w:tcW w:w="1276" w:type="dxa"/>
            <w:noWrap/>
          </w:tcPr>
          <w:p w:rsidR="00A553B8" w:rsidRPr="00327B07" w:rsidRDefault="00A553B8" w:rsidP="00316225">
            <w:pPr>
              <w:spacing w:line="480" w:lineRule="auto"/>
              <w:rPr>
                <w:rFonts w:ascii="Times New Roman" w:eastAsia="Times New Roman" w:hAnsi="Times New Roman" w:cs="Times New Roman"/>
                <w:b/>
                <w:lang w:val="en-GB" w:eastAsia="nl-NL"/>
              </w:rPr>
            </w:pPr>
            <w:r w:rsidRPr="00327B07">
              <w:rPr>
                <w:rFonts w:ascii="Times New Roman" w:eastAsia="Times New Roman" w:hAnsi="Times New Roman" w:cs="Times New Roman"/>
                <w:b/>
                <w:lang w:val="en-GB" w:eastAsia="nl-NL"/>
              </w:rPr>
              <w:t xml:space="preserve">Heldal et </w:t>
            </w:r>
            <w:r w:rsidRPr="00327B07">
              <w:rPr>
                <w:rFonts w:ascii="Times New Roman" w:eastAsia="Times New Roman" w:hAnsi="Times New Roman" w:cs="Times New Roman"/>
                <w:b/>
                <w:lang w:val="en-GB" w:eastAsia="nl-NL"/>
              </w:rPr>
              <w:lastRenderedPageBreak/>
              <w:t>al. (2015)</w:t>
            </w:r>
          </w:p>
        </w:tc>
        <w:tc>
          <w:tcPr>
            <w:tcW w:w="2410" w:type="dxa"/>
            <w:gridSpan w:val="2"/>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lastRenderedPageBreak/>
              <w:t xml:space="preserve">47 compost workers, 37 </w:t>
            </w:r>
            <w:r w:rsidRPr="00AA6AB4">
              <w:rPr>
                <w:rFonts w:ascii="Times New Roman" w:eastAsia="Times New Roman" w:hAnsi="Times New Roman" w:cs="Times New Roman"/>
                <w:lang w:val="en-GB" w:eastAsia="nl-NL"/>
              </w:rPr>
              <w:lastRenderedPageBreak/>
              <w:t>office controls</w:t>
            </w:r>
          </w:p>
        </w:tc>
        <w:tc>
          <w:tcPr>
            <w:tcW w:w="3402"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lastRenderedPageBreak/>
              <w:t>AM 4.0-38 EU/m³, range 0-730</w:t>
            </w:r>
          </w:p>
        </w:tc>
        <w:tc>
          <w:tcPr>
            <w:tcW w:w="9463"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Subjects exposed to 0.7-2.7 EU/m³ endotoxin had a </w:t>
            </w:r>
            <w:r w:rsidRPr="00AA6AB4">
              <w:rPr>
                <w:rFonts w:ascii="Times New Roman" w:eastAsia="Times New Roman" w:hAnsi="Times New Roman" w:cs="Times New Roman"/>
                <w:b/>
                <w:lang w:val="en-GB" w:eastAsia="nl-NL"/>
              </w:rPr>
              <w:t>significant</w:t>
            </w:r>
            <w:r w:rsidRPr="00AA6AB4">
              <w:rPr>
                <w:rFonts w:ascii="Times New Roman" w:eastAsia="Times New Roman" w:hAnsi="Times New Roman" w:cs="Times New Roman"/>
                <w:lang w:val="en-GB" w:eastAsia="nl-NL"/>
              </w:rPr>
              <w:t xml:space="preserve"> OR of 4.7 (95%CI 1.2-19) for cough </w:t>
            </w:r>
            <w:r w:rsidRPr="00AA6AB4">
              <w:rPr>
                <w:rFonts w:ascii="Times New Roman" w:eastAsia="Times New Roman" w:hAnsi="Times New Roman" w:cs="Times New Roman"/>
                <w:lang w:val="en-GB" w:eastAsia="nl-NL"/>
              </w:rPr>
              <w:lastRenderedPageBreak/>
              <w:t xml:space="preserve">symptoms, as compared to non-exposed controls. For subjects exposed to 2.9-310 EU/m³, the OR for cough was 3.4 (95%CI 0.9-13). </w:t>
            </w:r>
          </w:p>
        </w:tc>
      </w:tr>
    </w:tbl>
    <w:p w:rsidR="00CE5ECB" w:rsidRPr="00AA6AB4" w:rsidRDefault="00CE5ECB" w:rsidP="00CE5ECB">
      <w:pPr>
        <w:spacing w:line="480" w:lineRule="auto"/>
        <w:rPr>
          <w:rFonts w:ascii="Times New Roman" w:hAnsi="Times New Roman" w:cs="Times New Roman"/>
          <w:bCs/>
          <w:sz w:val="20"/>
          <w:szCs w:val="28"/>
          <w:lang w:val="en-GB"/>
        </w:rPr>
      </w:pPr>
      <w:r w:rsidRPr="00AA6AB4">
        <w:rPr>
          <w:rFonts w:ascii="Times New Roman" w:hAnsi="Times New Roman" w:cs="Times New Roman"/>
          <w:bCs/>
          <w:sz w:val="20"/>
          <w:szCs w:val="28"/>
          <w:lang w:val="en-GB"/>
        </w:rPr>
        <w:lastRenderedPageBreak/>
        <w:t>* original values were presented in article in mg/m³ or ng/m³</w:t>
      </w:r>
    </w:p>
    <w:p w:rsidR="00327B07" w:rsidRDefault="00327B07" w:rsidP="00A553B8">
      <w:pPr>
        <w:pStyle w:val="Bijschrift"/>
        <w:spacing w:line="480" w:lineRule="auto"/>
        <w:rPr>
          <w:rFonts w:ascii="Times New Roman" w:hAnsi="Times New Roman" w:cs="Times New Roman"/>
          <w:color w:val="auto"/>
          <w:sz w:val="20"/>
          <w:lang w:val="en-GB"/>
        </w:rPr>
      </w:pPr>
    </w:p>
    <w:p w:rsidR="00327B07" w:rsidRDefault="00327B07" w:rsidP="00A553B8">
      <w:pPr>
        <w:pStyle w:val="Bijschrift"/>
        <w:spacing w:line="480" w:lineRule="auto"/>
        <w:rPr>
          <w:rFonts w:ascii="Times New Roman" w:hAnsi="Times New Roman" w:cs="Times New Roman"/>
          <w:color w:val="auto"/>
          <w:sz w:val="20"/>
          <w:lang w:val="en-GB"/>
        </w:rPr>
      </w:pPr>
    </w:p>
    <w:p w:rsidR="00327B07" w:rsidRDefault="00327B07" w:rsidP="00A553B8">
      <w:pPr>
        <w:pStyle w:val="Bijschrift"/>
        <w:spacing w:line="480" w:lineRule="auto"/>
        <w:rPr>
          <w:rFonts w:ascii="Times New Roman" w:hAnsi="Times New Roman" w:cs="Times New Roman"/>
          <w:color w:val="auto"/>
          <w:sz w:val="20"/>
          <w:lang w:val="en-GB"/>
        </w:rPr>
      </w:pPr>
    </w:p>
    <w:p w:rsidR="00A553B8" w:rsidRPr="00AA6AB4" w:rsidRDefault="00A553B8" w:rsidP="00A553B8">
      <w:pPr>
        <w:pStyle w:val="Bijschrift"/>
        <w:spacing w:line="480" w:lineRule="auto"/>
        <w:rPr>
          <w:rFonts w:ascii="Times New Roman" w:hAnsi="Times New Roman" w:cs="Times New Roman"/>
          <w:color w:val="auto"/>
          <w:sz w:val="28"/>
          <w:lang w:val="en-GB"/>
        </w:rPr>
      </w:pPr>
      <w:r w:rsidRPr="00AA6AB4">
        <w:rPr>
          <w:rFonts w:ascii="Times New Roman" w:hAnsi="Times New Roman" w:cs="Times New Roman"/>
          <w:color w:val="auto"/>
          <w:sz w:val="20"/>
          <w:lang w:val="en-GB"/>
        </w:rPr>
        <w:t xml:space="preserve">Table </w:t>
      </w:r>
      <w:del w:id="78" w:author="Azadeh" w:date="2018-01-19T09:21:00Z">
        <w:r w:rsidRPr="00AA6AB4" w:rsidDel="00767E0E">
          <w:rPr>
            <w:rFonts w:ascii="Times New Roman" w:hAnsi="Times New Roman" w:cs="Times New Roman"/>
            <w:color w:val="auto"/>
            <w:sz w:val="20"/>
            <w:lang w:val="en-GB"/>
          </w:rPr>
          <w:delText>3.4</w:delText>
        </w:r>
      </w:del>
      <w:ins w:id="79" w:author="Azadeh" w:date="2018-01-19T09:21:00Z">
        <w:r w:rsidR="00767E0E">
          <w:rPr>
            <w:rFonts w:ascii="Times New Roman" w:hAnsi="Times New Roman" w:cs="Times New Roman"/>
            <w:color w:val="auto"/>
            <w:sz w:val="20"/>
            <w:lang w:val="en-GB"/>
          </w:rPr>
          <w:t>S4.4</w:t>
        </w:r>
      </w:ins>
      <w:r w:rsidRPr="00AA6AB4">
        <w:rPr>
          <w:rFonts w:ascii="Times New Roman" w:hAnsi="Times New Roman" w:cs="Times New Roman"/>
          <w:color w:val="auto"/>
          <w:sz w:val="20"/>
          <w:lang w:val="en-GB"/>
        </w:rPr>
        <w:t xml:space="preserve"> Analysis of effects of endotoxin exposure on respiratory health in subgroups.</w:t>
      </w:r>
    </w:p>
    <w:tbl>
      <w:tblPr>
        <w:tblStyle w:val="Tabelraster"/>
        <w:tblW w:w="16268" w:type="dxa"/>
        <w:tblInd w:w="-851" w:type="dxa"/>
        <w:tblLayout w:type="fixed"/>
        <w:tblLook w:val="04A0" w:firstRow="1" w:lastRow="0" w:firstColumn="1" w:lastColumn="0" w:noHBand="0" w:noVBand="1"/>
      </w:tblPr>
      <w:tblGrid>
        <w:gridCol w:w="2306"/>
        <w:gridCol w:w="212"/>
        <w:gridCol w:w="2410"/>
        <w:gridCol w:w="2835"/>
        <w:gridCol w:w="1417"/>
        <w:gridCol w:w="284"/>
        <w:gridCol w:w="6804"/>
      </w:tblGrid>
      <w:tr w:rsidR="00A553B8" w:rsidRPr="00AA6AB4" w:rsidTr="00F05146">
        <w:trPr>
          <w:trHeight w:val="300"/>
        </w:trPr>
        <w:tc>
          <w:tcPr>
            <w:tcW w:w="16268" w:type="dxa"/>
            <w:gridSpan w:val="7"/>
            <w:noWrap/>
          </w:tcPr>
          <w:p w:rsidR="00A553B8" w:rsidRPr="00327B07" w:rsidRDefault="00A553B8" w:rsidP="00316225">
            <w:pPr>
              <w:spacing w:line="480" w:lineRule="auto"/>
              <w:rPr>
                <w:rFonts w:ascii="Times New Roman" w:eastAsia="Times New Roman" w:hAnsi="Times New Roman" w:cs="Times New Roman"/>
                <w:b/>
                <w:lang w:val="en-GB" w:eastAsia="nl-NL"/>
              </w:rPr>
            </w:pPr>
            <w:r w:rsidRPr="00327B07">
              <w:rPr>
                <w:rFonts w:ascii="Times New Roman" w:eastAsia="Times New Roman" w:hAnsi="Times New Roman" w:cs="Times New Roman"/>
                <w:b/>
                <w:lang w:val="en-GB" w:eastAsia="nl-NL"/>
              </w:rPr>
              <w:t>Subgroup analyses</w:t>
            </w:r>
          </w:p>
        </w:tc>
      </w:tr>
      <w:tr w:rsidR="00327B07" w:rsidRPr="00AA6AB4" w:rsidTr="00F05146">
        <w:trPr>
          <w:trHeight w:val="300"/>
        </w:trPr>
        <w:tc>
          <w:tcPr>
            <w:tcW w:w="16268" w:type="dxa"/>
            <w:gridSpan w:val="7"/>
            <w:noWrap/>
          </w:tcPr>
          <w:p w:rsidR="00327B07" w:rsidRPr="00AA6AB4" w:rsidRDefault="00327B07" w:rsidP="00316225">
            <w:pPr>
              <w:spacing w:line="480" w:lineRule="auto"/>
              <w:rPr>
                <w:rFonts w:ascii="Times New Roman" w:eastAsia="Times New Roman" w:hAnsi="Times New Roman" w:cs="Times New Roman"/>
                <w:b/>
                <w:lang w:val="en-GB" w:eastAsia="nl-NL"/>
              </w:rPr>
            </w:pPr>
            <w:r w:rsidRPr="00327B07">
              <w:rPr>
                <w:rFonts w:ascii="Times New Roman" w:eastAsia="Times New Roman" w:hAnsi="Times New Roman" w:cs="Times New Roman"/>
                <w:b/>
                <w:i/>
                <w:lang w:val="en-GB" w:eastAsia="nl-NL"/>
              </w:rPr>
              <w:t>Smoking</w:t>
            </w:r>
          </w:p>
        </w:tc>
      </w:tr>
      <w:tr w:rsidR="00A553B8" w:rsidRPr="00AA6AB4" w:rsidTr="00F05146">
        <w:trPr>
          <w:trHeight w:val="300"/>
        </w:trPr>
        <w:tc>
          <w:tcPr>
            <w:tcW w:w="2306" w:type="dxa"/>
            <w:noWrap/>
            <w:hideMark/>
          </w:tcPr>
          <w:p w:rsidR="00A553B8" w:rsidRPr="00327B07" w:rsidRDefault="00A553B8" w:rsidP="00316225">
            <w:pPr>
              <w:spacing w:line="480" w:lineRule="auto"/>
              <w:rPr>
                <w:rFonts w:ascii="Times New Roman" w:eastAsia="Times New Roman" w:hAnsi="Times New Roman" w:cs="Times New Roman"/>
                <w:b/>
                <w:lang w:val="en-GB" w:eastAsia="nl-NL"/>
              </w:rPr>
            </w:pPr>
            <w:r w:rsidRPr="00327B07">
              <w:rPr>
                <w:rFonts w:ascii="Times New Roman" w:eastAsia="Times New Roman" w:hAnsi="Times New Roman" w:cs="Times New Roman"/>
                <w:b/>
                <w:lang w:val="en-GB" w:eastAsia="nl-NL"/>
              </w:rPr>
              <w:t>Author (year)</w:t>
            </w:r>
          </w:p>
        </w:tc>
        <w:tc>
          <w:tcPr>
            <w:tcW w:w="6874" w:type="dxa"/>
            <w:gridSpan w:val="4"/>
            <w:noWrap/>
            <w:hideMark/>
          </w:tcPr>
          <w:p w:rsidR="00A553B8" w:rsidRPr="00AA6AB4" w:rsidRDefault="00A553B8" w:rsidP="00316225">
            <w:pPr>
              <w:spacing w:line="480" w:lineRule="auto"/>
              <w:rPr>
                <w:rFonts w:ascii="Times New Roman" w:eastAsia="Times New Roman" w:hAnsi="Times New Roman" w:cs="Times New Roman"/>
                <w:b/>
                <w:lang w:val="en-GB" w:eastAsia="nl-NL"/>
              </w:rPr>
            </w:pPr>
            <w:r w:rsidRPr="00AA6AB4">
              <w:rPr>
                <w:rFonts w:ascii="Times New Roman" w:eastAsia="Times New Roman" w:hAnsi="Times New Roman" w:cs="Times New Roman"/>
                <w:b/>
                <w:lang w:val="en-GB" w:eastAsia="nl-NL"/>
              </w:rPr>
              <w:t>Distribution of smokers*</w:t>
            </w:r>
          </w:p>
        </w:tc>
        <w:tc>
          <w:tcPr>
            <w:tcW w:w="284" w:type="dxa"/>
          </w:tcPr>
          <w:p w:rsidR="00A553B8" w:rsidRPr="00AA6AB4" w:rsidRDefault="00A553B8" w:rsidP="00316225">
            <w:pPr>
              <w:spacing w:line="480" w:lineRule="auto"/>
              <w:rPr>
                <w:rFonts w:ascii="Times New Roman" w:eastAsia="Times New Roman" w:hAnsi="Times New Roman" w:cs="Times New Roman"/>
                <w:b/>
                <w:lang w:val="en-GB" w:eastAsia="nl-NL"/>
              </w:rPr>
            </w:pPr>
          </w:p>
        </w:tc>
        <w:tc>
          <w:tcPr>
            <w:tcW w:w="6804" w:type="dxa"/>
            <w:noWrap/>
            <w:hideMark/>
          </w:tcPr>
          <w:p w:rsidR="00A553B8" w:rsidRPr="00AA6AB4" w:rsidRDefault="00A553B8" w:rsidP="00316225">
            <w:pPr>
              <w:spacing w:line="480" w:lineRule="auto"/>
              <w:rPr>
                <w:rFonts w:ascii="Times New Roman" w:eastAsia="Times New Roman" w:hAnsi="Times New Roman" w:cs="Times New Roman"/>
                <w:b/>
                <w:lang w:val="en-GB" w:eastAsia="nl-NL"/>
              </w:rPr>
            </w:pPr>
            <w:r w:rsidRPr="00AA6AB4">
              <w:rPr>
                <w:rFonts w:ascii="Times New Roman" w:eastAsia="Times New Roman" w:hAnsi="Times New Roman" w:cs="Times New Roman"/>
                <w:b/>
                <w:lang w:val="en-GB" w:eastAsia="nl-NL"/>
              </w:rPr>
              <w:t>Effect of smoking</w:t>
            </w:r>
          </w:p>
        </w:tc>
      </w:tr>
      <w:tr w:rsidR="00A553B8" w:rsidRPr="004F033C" w:rsidTr="00F05146">
        <w:trPr>
          <w:trHeight w:val="300"/>
        </w:trPr>
        <w:tc>
          <w:tcPr>
            <w:tcW w:w="2306" w:type="dxa"/>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Dahlqvist</w:t>
            </w:r>
            <w:proofErr w:type="spellEnd"/>
            <w:r w:rsidRPr="00327B07">
              <w:rPr>
                <w:rFonts w:ascii="Times New Roman" w:eastAsia="Times New Roman" w:hAnsi="Times New Roman" w:cs="Times New Roman"/>
                <w:b/>
                <w:lang w:val="en-GB" w:eastAsia="nl-NL"/>
              </w:rPr>
              <w:t xml:space="preserve"> et al. (1992)</w:t>
            </w:r>
          </w:p>
        </w:tc>
        <w:tc>
          <w:tcPr>
            <w:tcW w:w="6874" w:type="dxa"/>
            <w:gridSpan w:val="4"/>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18% ex-smokers, 75% non-smokers, 7% smokers</w:t>
            </w:r>
          </w:p>
        </w:tc>
        <w:tc>
          <w:tcPr>
            <w:tcW w:w="284" w:type="dxa"/>
          </w:tcPr>
          <w:p w:rsidR="00A553B8" w:rsidRPr="00AA6AB4" w:rsidRDefault="00A553B8" w:rsidP="00316225">
            <w:pPr>
              <w:spacing w:line="480" w:lineRule="auto"/>
              <w:rPr>
                <w:rFonts w:ascii="Times New Roman" w:eastAsia="Times New Roman" w:hAnsi="Times New Roman" w:cs="Times New Roman"/>
                <w:lang w:val="en-GB" w:eastAsia="nl-NL"/>
              </w:rPr>
            </w:pPr>
          </w:p>
        </w:tc>
        <w:tc>
          <w:tcPr>
            <w:tcW w:w="6804"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No differences in the distribution of symptoms between smokers and non-smokers.</w:t>
            </w:r>
          </w:p>
        </w:tc>
      </w:tr>
      <w:tr w:rsidR="00A553B8" w:rsidRPr="004F033C" w:rsidTr="00F05146">
        <w:trPr>
          <w:trHeight w:val="300"/>
        </w:trPr>
        <w:tc>
          <w:tcPr>
            <w:tcW w:w="2306" w:type="dxa"/>
            <w:noWrap/>
            <w:hideMark/>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Zock</w:t>
            </w:r>
            <w:proofErr w:type="spellEnd"/>
            <w:r w:rsidRPr="00327B07">
              <w:rPr>
                <w:rFonts w:ascii="Times New Roman" w:eastAsia="Times New Roman" w:hAnsi="Times New Roman" w:cs="Times New Roman"/>
                <w:b/>
                <w:lang w:val="en-GB" w:eastAsia="nl-NL"/>
              </w:rPr>
              <w:t xml:space="preserve"> et al. (1998)</w:t>
            </w:r>
          </w:p>
        </w:tc>
        <w:tc>
          <w:tcPr>
            <w:tcW w:w="6874" w:type="dxa"/>
            <w:gridSpan w:val="4"/>
            <w:noWrap/>
            <w:hideMark/>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smokers 55-57%, ex-smokers 22-25%.</w:t>
            </w:r>
          </w:p>
        </w:tc>
        <w:tc>
          <w:tcPr>
            <w:tcW w:w="284" w:type="dxa"/>
          </w:tcPr>
          <w:p w:rsidR="00A553B8" w:rsidRPr="00AA6AB4" w:rsidRDefault="00A553B8" w:rsidP="00316225">
            <w:pPr>
              <w:spacing w:line="480" w:lineRule="auto"/>
              <w:rPr>
                <w:rFonts w:ascii="Times New Roman" w:eastAsia="Times New Roman" w:hAnsi="Times New Roman" w:cs="Times New Roman"/>
                <w:lang w:val="en-GB" w:eastAsia="nl-NL"/>
              </w:rPr>
            </w:pPr>
          </w:p>
        </w:tc>
        <w:tc>
          <w:tcPr>
            <w:tcW w:w="6804" w:type="dxa"/>
            <w:noWrap/>
            <w:hideMark/>
          </w:tcPr>
          <w:p w:rsidR="00A553B8" w:rsidRPr="00AA6AB4" w:rsidRDefault="00A553B8" w:rsidP="009E593B">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Non-smokers showed larger across shift declines than smokers, for FEV</w:t>
            </w:r>
            <w:r w:rsidR="009E593B">
              <w:rPr>
                <w:rFonts w:ascii="Times New Roman" w:eastAsia="Times New Roman" w:hAnsi="Times New Roman" w:cs="Times New Roman"/>
                <w:vertAlign w:val="subscript"/>
                <w:lang w:val="en-GB" w:eastAsia="nl-NL"/>
              </w:rPr>
              <w:t>1</w:t>
            </w:r>
            <w:r w:rsidRPr="00AA6AB4">
              <w:rPr>
                <w:rFonts w:ascii="Times New Roman" w:eastAsia="Times New Roman" w:hAnsi="Times New Roman" w:cs="Times New Roman"/>
                <w:lang w:val="en-GB" w:eastAsia="nl-NL"/>
              </w:rPr>
              <w:t xml:space="preserve"> the across shift difference was -0.1% (95%CI -3.6;3.5) for smokers and -1.8% (95%CI -4.5;1.0) for non-smokers. </w:t>
            </w:r>
          </w:p>
        </w:tc>
      </w:tr>
      <w:tr w:rsidR="00A553B8" w:rsidRPr="004F033C" w:rsidTr="00F05146">
        <w:trPr>
          <w:trHeight w:val="300"/>
        </w:trPr>
        <w:tc>
          <w:tcPr>
            <w:tcW w:w="2306" w:type="dxa"/>
            <w:noWrap/>
            <w:hideMark/>
          </w:tcPr>
          <w:p w:rsidR="00A553B8" w:rsidRPr="00327B07" w:rsidRDefault="00A553B8" w:rsidP="00316225">
            <w:pPr>
              <w:spacing w:line="480" w:lineRule="auto"/>
              <w:rPr>
                <w:rFonts w:ascii="Times New Roman" w:eastAsia="Times New Roman" w:hAnsi="Times New Roman" w:cs="Times New Roman"/>
                <w:b/>
                <w:bCs/>
                <w:lang w:val="en-GB" w:eastAsia="nl-NL"/>
              </w:rPr>
            </w:pPr>
            <w:r w:rsidRPr="00327B07">
              <w:rPr>
                <w:rFonts w:ascii="Times New Roman" w:eastAsia="Times New Roman" w:hAnsi="Times New Roman" w:cs="Times New Roman"/>
                <w:b/>
                <w:lang w:val="en-GB" w:eastAsia="nl-NL"/>
              </w:rPr>
              <w:t>Mahar et al.</w:t>
            </w:r>
            <w:r w:rsidRPr="00327B07">
              <w:rPr>
                <w:rFonts w:ascii="Times New Roman" w:eastAsia="Times New Roman" w:hAnsi="Times New Roman" w:cs="Times New Roman"/>
                <w:b/>
                <w:bCs/>
                <w:lang w:val="en-GB" w:eastAsia="nl-NL"/>
              </w:rPr>
              <w:t xml:space="preserve"> (</w:t>
            </w:r>
            <w:r w:rsidRPr="00327B07">
              <w:rPr>
                <w:rFonts w:ascii="Times New Roman" w:eastAsia="Times New Roman" w:hAnsi="Times New Roman" w:cs="Times New Roman"/>
                <w:b/>
                <w:lang w:val="en-GB" w:eastAsia="nl-NL"/>
              </w:rPr>
              <w:t>2002)</w:t>
            </w:r>
          </w:p>
        </w:tc>
        <w:tc>
          <w:tcPr>
            <w:tcW w:w="6874" w:type="dxa"/>
            <w:gridSpan w:val="4"/>
            <w:noWrap/>
            <w:hideMark/>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34-43% smokers, 57-66% ex- and non-smokers</w:t>
            </w:r>
          </w:p>
        </w:tc>
        <w:tc>
          <w:tcPr>
            <w:tcW w:w="284" w:type="dxa"/>
          </w:tcPr>
          <w:p w:rsidR="00A553B8" w:rsidRPr="00AA6AB4" w:rsidRDefault="00A553B8" w:rsidP="00316225">
            <w:pPr>
              <w:spacing w:line="480" w:lineRule="auto"/>
              <w:rPr>
                <w:rFonts w:ascii="Times New Roman" w:eastAsia="Times New Roman" w:hAnsi="Times New Roman" w:cs="Times New Roman"/>
                <w:lang w:val="en-GB" w:eastAsia="nl-NL"/>
              </w:rPr>
            </w:pPr>
          </w:p>
        </w:tc>
        <w:tc>
          <w:tcPr>
            <w:tcW w:w="6804" w:type="dxa"/>
            <w:noWrap/>
            <w:hideMark/>
          </w:tcPr>
          <w:p w:rsidR="00A553B8" w:rsidRPr="00AA6AB4" w:rsidRDefault="00A553B8" w:rsidP="009E593B">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Smokers showed an across shift decline of 1.12% (SD 9.5) for FVC and </w:t>
            </w:r>
            <w:r w:rsidRPr="00AA6AB4">
              <w:rPr>
                <w:rFonts w:ascii="Times New Roman" w:eastAsia="Times New Roman" w:hAnsi="Times New Roman" w:cs="Times New Roman"/>
                <w:lang w:val="en-GB" w:eastAsia="nl-NL"/>
              </w:rPr>
              <w:lastRenderedPageBreak/>
              <w:t>2.26% (SD 12.1) for FEV</w:t>
            </w:r>
            <w:r w:rsidR="009E593B">
              <w:rPr>
                <w:rFonts w:ascii="Times New Roman" w:eastAsia="Times New Roman" w:hAnsi="Times New Roman" w:cs="Times New Roman"/>
                <w:vertAlign w:val="subscript"/>
                <w:lang w:val="en-GB" w:eastAsia="nl-NL"/>
              </w:rPr>
              <w:t>1</w:t>
            </w:r>
            <w:r w:rsidRPr="00AA6AB4">
              <w:rPr>
                <w:rFonts w:ascii="Times New Roman" w:eastAsia="Times New Roman" w:hAnsi="Times New Roman" w:cs="Times New Roman"/>
                <w:lang w:val="en-GB" w:eastAsia="nl-NL"/>
              </w:rPr>
              <w:t>. Non-smokers showed an across shift decline of 0.53% (SD 11.9) for FVC and 0.73% (SD 12.5) for FEV</w:t>
            </w:r>
            <w:r w:rsidRPr="00AA6AB4">
              <w:rPr>
                <w:rFonts w:ascii="Cambria Math" w:eastAsia="Times New Roman" w:hAnsi="Cambria Math" w:cs="Cambria Math"/>
                <w:lang w:val="en-GB" w:eastAsia="nl-NL"/>
              </w:rPr>
              <w:t>₁</w:t>
            </w:r>
            <w:r w:rsidRPr="00AA6AB4">
              <w:rPr>
                <w:rFonts w:ascii="Times New Roman" w:eastAsia="Times New Roman" w:hAnsi="Times New Roman" w:cs="Times New Roman"/>
                <w:lang w:val="en-GB" w:eastAsia="nl-NL"/>
              </w:rPr>
              <w:t>.</w:t>
            </w:r>
          </w:p>
        </w:tc>
      </w:tr>
      <w:tr w:rsidR="00A553B8" w:rsidRPr="004F033C" w:rsidTr="00F05146">
        <w:trPr>
          <w:trHeight w:val="300"/>
        </w:trPr>
        <w:tc>
          <w:tcPr>
            <w:tcW w:w="2306" w:type="dxa"/>
            <w:noWrap/>
            <w:hideMark/>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lastRenderedPageBreak/>
              <w:t>Sigsgaard</w:t>
            </w:r>
            <w:proofErr w:type="spellEnd"/>
            <w:r w:rsidRPr="00327B07">
              <w:rPr>
                <w:rFonts w:ascii="Times New Roman" w:eastAsia="Times New Roman" w:hAnsi="Times New Roman" w:cs="Times New Roman"/>
                <w:b/>
                <w:lang w:val="en-GB" w:eastAsia="nl-NL"/>
              </w:rPr>
              <w:t xml:space="preserve"> et al. (2004)</w:t>
            </w:r>
          </w:p>
        </w:tc>
        <w:tc>
          <w:tcPr>
            <w:tcW w:w="6874" w:type="dxa"/>
            <w:gridSpan w:val="4"/>
            <w:noWrap/>
            <w:hideMark/>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S: 26%, C: 58%</w:t>
            </w:r>
          </w:p>
        </w:tc>
        <w:tc>
          <w:tcPr>
            <w:tcW w:w="284" w:type="dxa"/>
          </w:tcPr>
          <w:p w:rsidR="00A553B8" w:rsidRPr="00AA6AB4" w:rsidRDefault="00A553B8" w:rsidP="00316225">
            <w:pPr>
              <w:spacing w:line="480" w:lineRule="auto"/>
              <w:rPr>
                <w:rFonts w:ascii="Times New Roman" w:eastAsia="Times New Roman" w:hAnsi="Times New Roman" w:cs="Times New Roman"/>
                <w:lang w:val="en-GB" w:eastAsia="nl-NL"/>
              </w:rPr>
            </w:pPr>
          </w:p>
        </w:tc>
        <w:tc>
          <w:tcPr>
            <w:tcW w:w="6804" w:type="dxa"/>
            <w:noWrap/>
            <w:hideMark/>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The lung function decline was comparable among smokers and non-smokers.</w:t>
            </w:r>
          </w:p>
        </w:tc>
      </w:tr>
      <w:tr w:rsidR="00A553B8" w:rsidRPr="004F033C" w:rsidTr="00F05146">
        <w:trPr>
          <w:trHeight w:val="300"/>
        </w:trPr>
        <w:tc>
          <w:tcPr>
            <w:tcW w:w="2306" w:type="dxa"/>
            <w:noWrap/>
            <w:hideMark/>
          </w:tcPr>
          <w:p w:rsidR="00A553B8" w:rsidRPr="00327B07" w:rsidRDefault="00A553B8" w:rsidP="00316225">
            <w:pPr>
              <w:spacing w:line="480" w:lineRule="auto"/>
              <w:rPr>
                <w:rFonts w:ascii="Times New Roman" w:eastAsia="Times New Roman" w:hAnsi="Times New Roman" w:cs="Times New Roman"/>
                <w:b/>
                <w:bCs/>
                <w:lang w:val="en-GB" w:eastAsia="nl-NL"/>
              </w:rPr>
            </w:pPr>
            <w:proofErr w:type="spellStart"/>
            <w:r w:rsidRPr="00327B07">
              <w:rPr>
                <w:rFonts w:ascii="Times New Roman" w:eastAsia="Times New Roman" w:hAnsi="Times New Roman" w:cs="Times New Roman"/>
                <w:b/>
                <w:lang w:val="en-GB" w:eastAsia="nl-NL"/>
              </w:rPr>
              <w:t>Widmeier</w:t>
            </w:r>
            <w:proofErr w:type="spellEnd"/>
            <w:r w:rsidRPr="00327B07">
              <w:rPr>
                <w:rFonts w:ascii="Times New Roman" w:eastAsia="Times New Roman" w:hAnsi="Times New Roman" w:cs="Times New Roman"/>
                <w:b/>
                <w:lang w:val="en-GB" w:eastAsia="nl-NL"/>
              </w:rPr>
              <w:t xml:space="preserve"> et al. </w:t>
            </w:r>
            <w:r w:rsidRPr="00327B07">
              <w:rPr>
                <w:rFonts w:ascii="Times New Roman" w:eastAsia="Times New Roman" w:hAnsi="Times New Roman" w:cs="Times New Roman"/>
                <w:b/>
                <w:bCs/>
                <w:lang w:val="en-GB" w:eastAsia="nl-NL"/>
              </w:rPr>
              <w:t>(</w:t>
            </w:r>
            <w:r w:rsidRPr="00327B07">
              <w:rPr>
                <w:rFonts w:ascii="Times New Roman" w:eastAsia="Times New Roman" w:hAnsi="Times New Roman" w:cs="Times New Roman"/>
                <w:b/>
                <w:lang w:val="en-GB" w:eastAsia="nl-NL"/>
              </w:rPr>
              <w:t>2007)</w:t>
            </w:r>
          </w:p>
        </w:tc>
        <w:tc>
          <w:tcPr>
            <w:tcW w:w="6874" w:type="dxa"/>
            <w:gridSpan w:val="4"/>
            <w:noWrap/>
            <w:hideMark/>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Waste water: 39% smokers, 29% ex-smokers, 32% never smokers. Garbage workers: 48% smoker, 31% ex-smoker, 21% never smoker. </w:t>
            </w:r>
            <w:r w:rsidRPr="00AA6AB4">
              <w:rPr>
                <w:rFonts w:ascii="Times New Roman" w:eastAsia="Times New Roman" w:hAnsi="Times New Roman" w:cs="Times New Roman"/>
                <w:lang w:val="en-GB" w:eastAsia="nl-NL"/>
              </w:rPr>
              <w:br/>
              <w:t xml:space="preserve">C: 34% current smokers, 23% </w:t>
            </w:r>
            <w:proofErr w:type="spellStart"/>
            <w:r w:rsidRPr="00AA6AB4">
              <w:rPr>
                <w:rFonts w:ascii="Times New Roman" w:eastAsia="Times New Roman" w:hAnsi="Times New Roman" w:cs="Times New Roman"/>
                <w:lang w:val="en-GB" w:eastAsia="nl-NL"/>
              </w:rPr>
              <w:t>ex smokers</w:t>
            </w:r>
            <w:proofErr w:type="spellEnd"/>
            <w:r w:rsidRPr="00AA6AB4">
              <w:rPr>
                <w:rFonts w:ascii="Times New Roman" w:eastAsia="Times New Roman" w:hAnsi="Times New Roman" w:cs="Times New Roman"/>
                <w:lang w:val="en-GB" w:eastAsia="nl-NL"/>
              </w:rPr>
              <w:t>, 43% never smokers.</w:t>
            </w:r>
          </w:p>
        </w:tc>
        <w:tc>
          <w:tcPr>
            <w:tcW w:w="284" w:type="dxa"/>
          </w:tcPr>
          <w:p w:rsidR="00A553B8" w:rsidRPr="00AA6AB4" w:rsidRDefault="00A553B8" w:rsidP="00316225">
            <w:pPr>
              <w:spacing w:line="480" w:lineRule="auto"/>
              <w:rPr>
                <w:rFonts w:ascii="Times New Roman" w:eastAsia="Times New Roman" w:hAnsi="Times New Roman" w:cs="Times New Roman"/>
                <w:lang w:val="en-GB" w:eastAsia="nl-NL"/>
              </w:rPr>
            </w:pPr>
          </w:p>
        </w:tc>
        <w:tc>
          <w:tcPr>
            <w:tcW w:w="6804" w:type="dxa"/>
            <w:noWrap/>
            <w:hideMark/>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Exposed smoking garbage workers had significantly lower lung function values than non-exposed smokers. For ex-smokers, no significant difference was found according to exposure.</w:t>
            </w:r>
          </w:p>
        </w:tc>
      </w:tr>
      <w:tr w:rsidR="00A553B8" w:rsidRPr="004F033C" w:rsidTr="00F05146">
        <w:trPr>
          <w:trHeight w:val="300"/>
        </w:trPr>
        <w:tc>
          <w:tcPr>
            <w:tcW w:w="2306" w:type="dxa"/>
            <w:noWrap/>
            <w:hideMark/>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Schlunssen</w:t>
            </w:r>
            <w:proofErr w:type="spellEnd"/>
            <w:r w:rsidRPr="00327B07">
              <w:rPr>
                <w:rFonts w:ascii="Times New Roman" w:eastAsia="Times New Roman" w:hAnsi="Times New Roman" w:cs="Times New Roman"/>
                <w:b/>
                <w:lang w:val="en-GB" w:eastAsia="nl-NL"/>
              </w:rPr>
              <w:t xml:space="preserve"> et al. (2011)</w:t>
            </w:r>
          </w:p>
        </w:tc>
        <w:tc>
          <w:tcPr>
            <w:tcW w:w="6874" w:type="dxa"/>
            <w:gridSpan w:val="4"/>
            <w:noWrap/>
            <w:hideMark/>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28.7-39.9% in subjects, 31.8% in controls.</w:t>
            </w:r>
          </w:p>
        </w:tc>
        <w:tc>
          <w:tcPr>
            <w:tcW w:w="284" w:type="dxa"/>
          </w:tcPr>
          <w:p w:rsidR="00A553B8" w:rsidRPr="00AA6AB4" w:rsidRDefault="00A553B8" w:rsidP="00316225">
            <w:pPr>
              <w:spacing w:line="480" w:lineRule="auto"/>
              <w:rPr>
                <w:rFonts w:ascii="Times New Roman" w:eastAsia="Times New Roman" w:hAnsi="Times New Roman" w:cs="Times New Roman"/>
                <w:lang w:val="en-GB" w:eastAsia="nl-NL"/>
              </w:rPr>
            </w:pPr>
          </w:p>
        </w:tc>
        <w:tc>
          <w:tcPr>
            <w:tcW w:w="6804" w:type="dxa"/>
            <w:noWrap/>
            <w:hideMark/>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Asthma symptoms were associated with endotoxin in non-smokers (OR10.1;1.7-59.7), whereas this was not found for smokers (OR 0.5; 0.1-2.8)</w:t>
            </w:r>
          </w:p>
        </w:tc>
      </w:tr>
      <w:tr w:rsidR="00A553B8" w:rsidRPr="004F033C" w:rsidTr="00F05146">
        <w:trPr>
          <w:trHeight w:val="300"/>
        </w:trPr>
        <w:tc>
          <w:tcPr>
            <w:tcW w:w="2306" w:type="dxa"/>
            <w:noWrap/>
            <w:hideMark/>
          </w:tcPr>
          <w:p w:rsidR="00A553B8" w:rsidRPr="00327B07" w:rsidRDefault="00A553B8" w:rsidP="00316225">
            <w:pPr>
              <w:spacing w:line="480" w:lineRule="auto"/>
              <w:rPr>
                <w:rFonts w:ascii="Times New Roman" w:eastAsia="Times New Roman" w:hAnsi="Times New Roman" w:cs="Times New Roman"/>
                <w:b/>
                <w:bCs/>
                <w:lang w:val="en-GB" w:eastAsia="nl-NL"/>
              </w:rPr>
            </w:pPr>
            <w:proofErr w:type="spellStart"/>
            <w:r w:rsidRPr="00327B07">
              <w:rPr>
                <w:rFonts w:ascii="Times New Roman" w:eastAsia="Times New Roman" w:hAnsi="Times New Roman" w:cs="Times New Roman"/>
                <w:b/>
                <w:lang w:val="en-GB" w:eastAsia="nl-NL"/>
              </w:rPr>
              <w:t>Shiryaeva</w:t>
            </w:r>
            <w:proofErr w:type="spellEnd"/>
            <w:r w:rsidRPr="00327B07">
              <w:rPr>
                <w:rFonts w:ascii="Times New Roman" w:eastAsia="Times New Roman" w:hAnsi="Times New Roman" w:cs="Times New Roman"/>
                <w:b/>
                <w:lang w:val="en-GB" w:eastAsia="nl-NL"/>
              </w:rPr>
              <w:t xml:space="preserve"> et al.</w:t>
            </w:r>
            <w:r w:rsidRPr="00327B07">
              <w:rPr>
                <w:rFonts w:ascii="Times New Roman" w:eastAsia="Times New Roman" w:hAnsi="Times New Roman" w:cs="Times New Roman"/>
                <w:b/>
                <w:bCs/>
                <w:lang w:val="en-GB" w:eastAsia="nl-NL"/>
              </w:rPr>
              <w:t xml:space="preserve"> (</w:t>
            </w:r>
            <w:r w:rsidRPr="00327B07">
              <w:rPr>
                <w:rFonts w:ascii="Times New Roman" w:eastAsia="Times New Roman" w:hAnsi="Times New Roman" w:cs="Times New Roman"/>
                <w:b/>
                <w:lang w:val="en-GB" w:eastAsia="nl-NL"/>
              </w:rPr>
              <w:t>2014)</w:t>
            </w:r>
          </w:p>
        </w:tc>
        <w:tc>
          <w:tcPr>
            <w:tcW w:w="6874" w:type="dxa"/>
            <w:gridSpan w:val="4"/>
            <w:noWrap/>
            <w:hideMark/>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37.1% smokers, 32.9% ex-smokers, 30% never smokers</w:t>
            </w:r>
          </w:p>
        </w:tc>
        <w:tc>
          <w:tcPr>
            <w:tcW w:w="284" w:type="dxa"/>
          </w:tcPr>
          <w:p w:rsidR="00A553B8" w:rsidRPr="00AA6AB4" w:rsidRDefault="00A553B8" w:rsidP="00316225">
            <w:pPr>
              <w:spacing w:line="480" w:lineRule="auto"/>
              <w:rPr>
                <w:rFonts w:ascii="Times New Roman" w:eastAsia="Times New Roman" w:hAnsi="Times New Roman" w:cs="Times New Roman"/>
                <w:lang w:val="en-GB" w:eastAsia="nl-NL"/>
              </w:rPr>
            </w:pPr>
          </w:p>
        </w:tc>
        <w:tc>
          <w:tcPr>
            <w:tcW w:w="6804" w:type="dxa"/>
            <w:noWrap/>
            <w:hideMark/>
          </w:tcPr>
          <w:p w:rsidR="00A553B8" w:rsidRPr="00AA6AB4" w:rsidRDefault="00A553B8" w:rsidP="009E593B">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For smokers, mean cross shift decline in FEV</w:t>
            </w:r>
            <w:r w:rsidR="009E593B">
              <w:rPr>
                <w:rFonts w:ascii="Times New Roman" w:eastAsia="Times New Roman" w:hAnsi="Times New Roman" w:cs="Times New Roman"/>
                <w:vertAlign w:val="subscript"/>
                <w:lang w:val="en-GB" w:eastAsia="nl-NL"/>
              </w:rPr>
              <w:t>1</w:t>
            </w:r>
            <w:r w:rsidRPr="00AA6AB4">
              <w:rPr>
                <w:rFonts w:ascii="Times New Roman" w:eastAsia="Times New Roman" w:hAnsi="Times New Roman" w:cs="Times New Roman"/>
                <w:lang w:val="en-GB" w:eastAsia="nl-NL"/>
              </w:rPr>
              <w:t xml:space="preserve"> was 0.93% (SD 5.24), this was 0.72% (SD  6.31) for former smokers and 0.41% (SD7.52) for non-smokers.</w:t>
            </w:r>
          </w:p>
        </w:tc>
      </w:tr>
      <w:tr w:rsidR="00A553B8" w:rsidRPr="00AA6AB4" w:rsidTr="00F05146">
        <w:trPr>
          <w:trHeight w:val="300"/>
        </w:trPr>
        <w:tc>
          <w:tcPr>
            <w:tcW w:w="16268" w:type="dxa"/>
            <w:gridSpan w:val="7"/>
          </w:tcPr>
          <w:p w:rsidR="00A553B8" w:rsidRPr="00327B07" w:rsidRDefault="00A553B8" w:rsidP="00316225">
            <w:pPr>
              <w:spacing w:line="480" w:lineRule="auto"/>
              <w:rPr>
                <w:rFonts w:ascii="Times New Roman" w:eastAsia="Times New Roman" w:hAnsi="Times New Roman" w:cs="Times New Roman"/>
                <w:b/>
                <w:i/>
                <w:lang w:val="en-GB" w:eastAsia="nl-NL"/>
              </w:rPr>
            </w:pPr>
            <w:proofErr w:type="spellStart"/>
            <w:r w:rsidRPr="00327B07">
              <w:rPr>
                <w:rFonts w:ascii="Times New Roman" w:eastAsia="Times New Roman" w:hAnsi="Times New Roman" w:cs="Times New Roman"/>
                <w:b/>
                <w:i/>
                <w:lang w:val="en-GB" w:eastAsia="nl-NL"/>
              </w:rPr>
              <w:t>Atopics</w:t>
            </w:r>
            <w:proofErr w:type="spellEnd"/>
            <w:r w:rsidRPr="00327B07">
              <w:rPr>
                <w:rFonts w:ascii="Times New Roman" w:eastAsia="Times New Roman" w:hAnsi="Times New Roman" w:cs="Times New Roman"/>
                <w:b/>
                <w:i/>
                <w:lang w:val="en-GB" w:eastAsia="nl-NL"/>
              </w:rPr>
              <w:t>/asthmatics</w:t>
            </w:r>
          </w:p>
        </w:tc>
      </w:tr>
      <w:tr w:rsidR="00A553B8" w:rsidRPr="00AA6AB4" w:rsidTr="00F05146">
        <w:trPr>
          <w:trHeight w:val="300"/>
        </w:trPr>
        <w:tc>
          <w:tcPr>
            <w:tcW w:w="2518" w:type="dxa"/>
            <w:gridSpan w:val="2"/>
            <w:noWrap/>
          </w:tcPr>
          <w:p w:rsidR="00A553B8" w:rsidRPr="00327B07" w:rsidRDefault="00A553B8" w:rsidP="00316225">
            <w:pPr>
              <w:spacing w:line="480" w:lineRule="auto"/>
              <w:rPr>
                <w:rFonts w:ascii="Times New Roman" w:eastAsia="Times New Roman" w:hAnsi="Times New Roman" w:cs="Times New Roman"/>
                <w:b/>
                <w:lang w:val="en-GB" w:eastAsia="nl-NL"/>
              </w:rPr>
            </w:pPr>
            <w:r w:rsidRPr="00327B07">
              <w:rPr>
                <w:rFonts w:ascii="Times New Roman" w:eastAsia="Times New Roman" w:hAnsi="Times New Roman" w:cs="Times New Roman"/>
                <w:b/>
                <w:lang w:val="en-GB" w:eastAsia="nl-NL"/>
              </w:rPr>
              <w:t>Author (year)</w:t>
            </w:r>
          </w:p>
        </w:tc>
        <w:tc>
          <w:tcPr>
            <w:tcW w:w="2410" w:type="dxa"/>
            <w:noWrap/>
          </w:tcPr>
          <w:p w:rsidR="00A553B8" w:rsidRPr="00AA6AB4" w:rsidRDefault="00A553B8" w:rsidP="00316225">
            <w:pPr>
              <w:spacing w:line="480" w:lineRule="auto"/>
              <w:rPr>
                <w:rFonts w:ascii="Times New Roman" w:eastAsia="Times New Roman" w:hAnsi="Times New Roman" w:cs="Times New Roman"/>
                <w:b/>
                <w:lang w:val="en-GB" w:eastAsia="nl-NL"/>
              </w:rPr>
            </w:pPr>
            <w:proofErr w:type="spellStart"/>
            <w:r w:rsidRPr="00AA6AB4">
              <w:rPr>
                <w:rFonts w:ascii="Times New Roman" w:eastAsia="Times New Roman" w:hAnsi="Times New Roman" w:cs="Times New Roman"/>
                <w:b/>
                <w:lang w:val="en-GB" w:eastAsia="nl-NL"/>
              </w:rPr>
              <w:t>Atopics</w:t>
            </w:r>
            <w:proofErr w:type="spellEnd"/>
          </w:p>
        </w:tc>
        <w:tc>
          <w:tcPr>
            <w:tcW w:w="2835" w:type="dxa"/>
          </w:tcPr>
          <w:p w:rsidR="00A553B8" w:rsidRPr="00AA6AB4" w:rsidRDefault="00A553B8" w:rsidP="00316225">
            <w:pPr>
              <w:spacing w:line="480" w:lineRule="auto"/>
              <w:rPr>
                <w:rFonts w:ascii="Times New Roman" w:eastAsia="Times New Roman" w:hAnsi="Times New Roman" w:cs="Times New Roman"/>
                <w:b/>
                <w:lang w:val="en-GB" w:eastAsia="nl-NL"/>
              </w:rPr>
            </w:pPr>
            <w:r w:rsidRPr="00AA6AB4">
              <w:rPr>
                <w:rFonts w:ascii="Times New Roman" w:eastAsia="Times New Roman" w:hAnsi="Times New Roman" w:cs="Times New Roman"/>
                <w:b/>
                <w:lang w:val="en-GB" w:eastAsia="nl-NL"/>
              </w:rPr>
              <w:t>Asthma/COPD</w:t>
            </w:r>
          </w:p>
        </w:tc>
        <w:tc>
          <w:tcPr>
            <w:tcW w:w="8505" w:type="dxa"/>
            <w:gridSpan w:val="3"/>
            <w:noWrap/>
          </w:tcPr>
          <w:p w:rsidR="00A553B8" w:rsidRPr="00AA6AB4" w:rsidRDefault="00A553B8" w:rsidP="00316225">
            <w:pPr>
              <w:spacing w:line="480" w:lineRule="auto"/>
              <w:rPr>
                <w:rFonts w:ascii="Times New Roman" w:eastAsia="Times New Roman" w:hAnsi="Times New Roman" w:cs="Times New Roman"/>
                <w:b/>
                <w:lang w:val="en-GB" w:eastAsia="nl-NL"/>
              </w:rPr>
            </w:pPr>
            <w:r w:rsidRPr="00AA6AB4">
              <w:rPr>
                <w:rFonts w:ascii="Times New Roman" w:eastAsia="Times New Roman" w:hAnsi="Times New Roman" w:cs="Times New Roman"/>
                <w:b/>
                <w:lang w:val="en-GB" w:eastAsia="nl-NL"/>
              </w:rPr>
              <w:t>Effect of atopy/asthma</w:t>
            </w:r>
          </w:p>
        </w:tc>
      </w:tr>
      <w:tr w:rsidR="00A553B8" w:rsidRPr="004F033C" w:rsidTr="00F05146">
        <w:trPr>
          <w:trHeight w:val="300"/>
        </w:trPr>
        <w:tc>
          <w:tcPr>
            <w:tcW w:w="2518" w:type="dxa"/>
            <w:gridSpan w:val="2"/>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Hoopmann</w:t>
            </w:r>
            <w:proofErr w:type="spellEnd"/>
            <w:r w:rsidRPr="00327B07">
              <w:rPr>
                <w:rFonts w:ascii="Times New Roman" w:eastAsia="Times New Roman" w:hAnsi="Times New Roman" w:cs="Times New Roman"/>
                <w:b/>
                <w:lang w:val="en-GB" w:eastAsia="nl-NL"/>
              </w:rPr>
              <w:t xml:space="preserve"> et al. (2006)</w:t>
            </w:r>
          </w:p>
        </w:tc>
        <w:tc>
          <w:tcPr>
            <w:tcW w:w="241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19.2% boys, 14.1% girls</w:t>
            </w:r>
          </w:p>
        </w:tc>
        <w:tc>
          <w:tcPr>
            <w:tcW w:w="2835" w:type="dxa"/>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10.9% boys, 14.9% girls</w:t>
            </w:r>
          </w:p>
        </w:tc>
        <w:tc>
          <w:tcPr>
            <w:tcW w:w="8505" w:type="dxa"/>
            <w:gridSpan w:val="3"/>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Increase of asthmatic symptoms and wheezing due to exposure to airborne endotoxin was significant for children of atopic parents, but not for children of non-atopic parents.</w:t>
            </w:r>
          </w:p>
        </w:tc>
      </w:tr>
      <w:tr w:rsidR="00A553B8" w:rsidRPr="004F033C" w:rsidTr="00F05146">
        <w:trPr>
          <w:trHeight w:val="300"/>
        </w:trPr>
        <w:tc>
          <w:tcPr>
            <w:tcW w:w="2518" w:type="dxa"/>
            <w:gridSpan w:val="2"/>
            <w:noWrap/>
          </w:tcPr>
          <w:p w:rsidR="00A553B8" w:rsidRPr="00327B07" w:rsidRDefault="00A553B8" w:rsidP="00316225">
            <w:pPr>
              <w:spacing w:line="480" w:lineRule="auto"/>
              <w:rPr>
                <w:rFonts w:ascii="Times New Roman" w:eastAsia="Times New Roman" w:hAnsi="Times New Roman" w:cs="Times New Roman"/>
                <w:b/>
                <w:lang w:val="en-GB" w:eastAsia="nl-NL"/>
              </w:rPr>
            </w:pPr>
            <w:r w:rsidRPr="00327B07">
              <w:rPr>
                <w:rFonts w:ascii="Times New Roman" w:eastAsia="Times New Roman" w:hAnsi="Times New Roman" w:cs="Times New Roman"/>
                <w:b/>
                <w:lang w:val="en-GB" w:eastAsia="nl-NL"/>
              </w:rPr>
              <w:lastRenderedPageBreak/>
              <w:t>Dang et al. (2010)</w:t>
            </w:r>
          </w:p>
        </w:tc>
        <w:tc>
          <w:tcPr>
            <w:tcW w:w="241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S: 34%, C: 39%</w:t>
            </w:r>
          </w:p>
        </w:tc>
        <w:tc>
          <w:tcPr>
            <w:tcW w:w="2835" w:type="dxa"/>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S:17%, C:12%</w:t>
            </w:r>
          </w:p>
        </w:tc>
        <w:tc>
          <w:tcPr>
            <w:tcW w:w="8505" w:type="dxa"/>
            <w:gridSpan w:val="3"/>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60% of the exposed asthmatic workers reported that their asthma seemed worse at work, while none of the non-exposed asthmatic subjects reported this. </w:t>
            </w:r>
          </w:p>
        </w:tc>
      </w:tr>
      <w:tr w:rsidR="00A553B8" w:rsidRPr="004F033C" w:rsidTr="00F05146">
        <w:trPr>
          <w:trHeight w:val="300"/>
        </w:trPr>
        <w:tc>
          <w:tcPr>
            <w:tcW w:w="2518" w:type="dxa"/>
            <w:gridSpan w:val="2"/>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Renström</w:t>
            </w:r>
            <w:proofErr w:type="spellEnd"/>
            <w:r w:rsidRPr="00327B07">
              <w:rPr>
                <w:rFonts w:ascii="Times New Roman" w:eastAsia="Times New Roman" w:hAnsi="Times New Roman" w:cs="Times New Roman"/>
                <w:b/>
                <w:lang w:val="en-GB" w:eastAsia="nl-NL"/>
              </w:rPr>
              <w:t xml:space="preserve"> et al. (2011)</w:t>
            </w:r>
          </w:p>
        </w:tc>
        <w:tc>
          <w:tcPr>
            <w:tcW w:w="241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29% atopic</w:t>
            </w:r>
          </w:p>
        </w:tc>
        <w:tc>
          <w:tcPr>
            <w:tcW w:w="2835" w:type="dxa"/>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7-22% asthmatic</w:t>
            </w:r>
          </w:p>
        </w:tc>
        <w:tc>
          <w:tcPr>
            <w:tcW w:w="8505" w:type="dxa"/>
            <w:gridSpan w:val="3"/>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Atopic subjects had a significant higher proportion with symptoms at work  (PR 3.2 (95%CI 1.6-6.2), p&lt;0.001)</w:t>
            </w:r>
          </w:p>
        </w:tc>
      </w:tr>
      <w:tr w:rsidR="00A553B8" w:rsidRPr="004F033C" w:rsidTr="00F05146">
        <w:trPr>
          <w:trHeight w:val="300"/>
        </w:trPr>
        <w:tc>
          <w:tcPr>
            <w:tcW w:w="2518" w:type="dxa"/>
            <w:gridSpan w:val="2"/>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Shiryaeva</w:t>
            </w:r>
            <w:proofErr w:type="spellEnd"/>
            <w:r w:rsidRPr="00327B07">
              <w:rPr>
                <w:rFonts w:ascii="Times New Roman" w:eastAsia="Times New Roman" w:hAnsi="Times New Roman" w:cs="Times New Roman"/>
                <w:b/>
                <w:lang w:val="en-GB" w:eastAsia="nl-NL"/>
              </w:rPr>
              <w:t xml:space="preserve"> et al. (2014)</w:t>
            </w:r>
          </w:p>
        </w:tc>
        <w:tc>
          <w:tcPr>
            <w:tcW w:w="241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21.4% atopic</w:t>
            </w:r>
          </w:p>
        </w:tc>
        <w:tc>
          <w:tcPr>
            <w:tcW w:w="2835" w:type="dxa"/>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7.1% asthmatic</w:t>
            </w:r>
          </w:p>
        </w:tc>
        <w:tc>
          <w:tcPr>
            <w:tcW w:w="8505" w:type="dxa"/>
            <w:gridSpan w:val="3"/>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There were no significant differences in respiratory outcomes related to exposure between atopic and non-atopic subjects.</w:t>
            </w:r>
          </w:p>
        </w:tc>
      </w:tr>
      <w:tr w:rsidR="00A553B8" w:rsidRPr="004F033C" w:rsidTr="00F05146">
        <w:trPr>
          <w:trHeight w:val="300"/>
        </w:trPr>
        <w:tc>
          <w:tcPr>
            <w:tcW w:w="2518" w:type="dxa"/>
            <w:gridSpan w:val="2"/>
            <w:noWrap/>
          </w:tcPr>
          <w:p w:rsidR="00A553B8" w:rsidRPr="00327B07" w:rsidRDefault="00A553B8" w:rsidP="00316225">
            <w:pPr>
              <w:spacing w:line="480" w:lineRule="auto"/>
              <w:rPr>
                <w:rFonts w:ascii="Times New Roman" w:eastAsia="Times New Roman" w:hAnsi="Times New Roman" w:cs="Times New Roman"/>
                <w:b/>
                <w:lang w:val="en-GB" w:eastAsia="nl-NL"/>
              </w:rPr>
            </w:pPr>
            <w:proofErr w:type="spellStart"/>
            <w:r w:rsidRPr="00327B07">
              <w:rPr>
                <w:rFonts w:ascii="Times New Roman" w:eastAsia="Times New Roman" w:hAnsi="Times New Roman" w:cs="Times New Roman"/>
                <w:b/>
                <w:lang w:val="en-GB" w:eastAsia="nl-NL"/>
              </w:rPr>
              <w:t>Delfino</w:t>
            </w:r>
            <w:proofErr w:type="spellEnd"/>
            <w:r w:rsidRPr="00327B07">
              <w:rPr>
                <w:rFonts w:ascii="Times New Roman" w:eastAsia="Times New Roman" w:hAnsi="Times New Roman" w:cs="Times New Roman"/>
                <w:b/>
                <w:lang w:val="en-GB" w:eastAsia="nl-NL"/>
              </w:rPr>
              <w:t xml:space="preserve"> et al. (2015)</w:t>
            </w:r>
          </w:p>
        </w:tc>
        <w:tc>
          <w:tcPr>
            <w:tcW w:w="241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w:t>
            </w:r>
          </w:p>
        </w:tc>
        <w:tc>
          <w:tcPr>
            <w:tcW w:w="2835" w:type="dxa"/>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100% asthmatic</w:t>
            </w:r>
          </w:p>
        </w:tc>
        <w:tc>
          <w:tcPr>
            <w:tcW w:w="8505" w:type="dxa"/>
            <w:gridSpan w:val="3"/>
            <w:noWrap/>
          </w:tcPr>
          <w:p w:rsidR="00A553B8" w:rsidRPr="00AA6AB4" w:rsidRDefault="00A553B8" w:rsidP="009E593B">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One study among asthmatic school children found that subjects with baseline FEV</w:t>
            </w:r>
            <w:r w:rsidR="009E593B">
              <w:rPr>
                <w:rFonts w:ascii="Times New Roman" w:eastAsia="Times New Roman" w:hAnsi="Times New Roman" w:cs="Times New Roman"/>
                <w:vertAlign w:val="subscript"/>
                <w:lang w:val="en-GB" w:eastAsia="nl-NL"/>
              </w:rPr>
              <w:t>1</w:t>
            </w:r>
            <w:r w:rsidRPr="00AA6AB4">
              <w:rPr>
                <w:rFonts w:ascii="Times New Roman" w:eastAsia="Times New Roman" w:hAnsi="Times New Roman" w:cs="Times New Roman"/>
                <w:lang w:val="en-GB" w:eastAsia="nl-NL"/>
              </w:rPr>
              <w:t xml:space="preserve"> &lt;80% of predicted had significant interactions with endotoxin exposure, predicted FEV</w:t>
            </w:r>
            <w:r w:rsidRPr="00AA6AB4">
              <w:rPr>
                <w:rFonts w:ascii="Cambria Math" w:eastAsia="Times New Roman" w:hAnsi="Cambria Math" w:cs="Cambria Math"/>
                <w:lang w:val="en-GB" w:eastAsia="nl-NL"/>
              </w:rPr>
              <w:t>₁</w:t>
            </w:r>
            <w:r w:rsidRPr="00AA6AB4">
              <w:rPr>
                <w:rFonts w:ascii="Times New Roman" w:eastAsia="Times New Roman" w:hAnsi="Times New Roman" w:cs="Times New Roman"/>
                <w:lang w:val="en-GB" w:eastAsia="nl-NL"/>
              </w:rPr>
              <w:t xml:space="preserve"> values dropped with 7.7% (95%CI -12.3 to -3.3%) for every 2.19 EU/m³ increase in exposure.</w:t>
            </w:r>
          </w:p>
        </w:tc>
      </w:tr>
      <w:tr w:rsidR="00A553B8" w:rsidRPr="004F033C" w:rsidTr="00F05146">
        <w:trPr>
          <w:trHeight w:val="300"/>
        </w:trPr>
        <w:tc>
          <w:tcPr>
            <w:tcW w:w="2518" w:type="dxa"/>
            <w:gridSpan w:val="2"/>
            <w:noWrap/>
          </w:tcPr>
          <w:p w:rsidR="00A553B8" w:rsidRPr="00327B07" w:rsidRDefault="00A553B8" w:rsidP="00316225">
            <w:pPr>
              <w:spacing w:line="480" w:lineRule="auto"/>
              <w:rPr>
                <w:rFonts w:ascii="Times New Roman" w:eastAsia="Times New Roman" w:hAnsi="Times New Roman" w:cs="Times New Roman"/>
                <w:b/>
                <w:lang w:val="en-GB" w:eastAsia="nl-NL"/>
              </w:rPr>
            </w:pPr>
            <w:r w:rsidRPr="00327B07">
              <w:rPr>
                <w:rFonts w:ascii="Times New Roman" w:eastAsia="Times New Roman" w:hAnsi="Times New Roman" w:cs="Times New Roman"/>
                <w:b/>
                <w:lang w:val="en-GB" w:eastAsia="nl-NL"/>
              </w:rPr>
              <w:t>Lai et al. (2015)</w:t>
            </w:r>
          </w:p>
        </w:tc>
        <w:tc>
          <w:tcPr>
            <w:tcW w:w="2410" w:type="dxa"/>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69% atopic</w:t>
            </w:r>
          </w:p>
        </w:tc>
        <w:tc>
          <w:tcPr>
            <w:tcW w:w="2835" w:type="dxa"/>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100% asthmatic</w:t>
            </w:r>
          </w:p>
        </w:tc>
        <w:tc>
          <w:tcPr>
            <w:tcW w:w="8505" w:type="dxa"/>
            <w:gridSpan w:val="3"/>
            <w:noWrap/>
          </w:tcPr>
          <w:p w:rsidR="00A553B8" w:rsidRPr="00AA6AB4" w:rsidRDefault="00A553B8" w:rsidP="00316225">
            <w:pPr>
              <w:spacing w:line="480" w:lineRule="auto"/>
              <w:rPr>
                <w:rFonts w:ascii="Times New Roman" w:eastAsia="Times New Roman" w:hAnsi="Times New Roman" w:cs="Times New Roman"/>
                <w:lang w:val="en-GB" w:eastAsia="nl-NL"/>
              </w:rPr>
            </w:pPr>
            <w:r w:rsidRPr="00AA6AB4">
              <w:rPr>
                <w:rFonts w:ascii="Times New Roman" w:eastAsia="Times New Roman" w:hAnsi="Times New Roman" w:cs="Times New Roman"/>
                <w:lang w:val="en-GB" w:eastAsia="nl-NL"/>
              </w:rPr>
              <w:t xml:space="preserve">Airborne endotoxin was associated with increased maximum symptom-days only in subjects with non-atopic asthma. For </w:t>
            </w:r>
            <w:proofErr w:type="spellStart"/>
            <w:r w:rsidRPr="00AA6AB4">
              <w:rPr>
                <w:rFonts w:ascii="Times New Roman" w:eastAsia="Times New Roman" w:hAnsi="Times New Roman" w:cs="Times New Roman"/>
                <w:lang w:val="en-GB" w:eastAsia="nl-NL"/>
              </w:rPr>
              <w:t>atopics</w:t>
            </w:r>
            <w:proofErr w:type="spellEnd"/>
            <w:r w:rsidRPr="00AA6AB4">
              <w:rPr>
                <w:rFonts w:ascii="Times New Roman" w:eastAsia="Times New Roman" w:hAnsi="Times New Roman" w:cs="Times New Roman"/>
                <w:lang w:val="en-GB" w:eastAsia="nl-NL"/>
              </w:rPr>
              <w:t>, there was an inverted U-shaped relationship between school air endotoxin and maximum symptom-days (plateau at 230 EU/m³)</w:t>
            </w:r>
          </w:p>
        </w:tc>
      </w:tr>
    </w:tbl>
    <w:p w:rsidR="00CE5ECB" w:rsidRPr="00AA6AB4" w:rsidRDefault="00A553B8" w:rsidP="00CE5ECB">
      <w:pPr>
        <w:spacing w:line="480" w:lineRule="auto"/>
        <w:rPr>
          <w:rFonts w:ascii="Times New Roman" w:hAnsi="Times New Roman" w:cs="Times New Roman"/>
          <w:bCs/>
          <w:sz w:val="20"/>
          <w:szCs w:val="28"/>
          <w:lang w:val="en-GB"/>
        </w:rPr>
      </w:pPr>
      <w:r w:rsidRPr="00AA6AB4">
        <w:rPr>
          <w:rFonts w:ascii="Times New Roman" w:hAnsi="Times New Roman" w:cs="Times New Roman"/>
          <w:sz w:val="20"/>
          <w:lang w:val="en-GB"/>
        </w:rPr>
        <w:t>* S=subjects, C=controls</w:t>
      </w:r>
      <w:r w:rsidR="00CE5ECB">
        <w:rPr>
          <w:rFonts w:ascii="Times New Roman" w:hAnsi="Times New Roman" w:cs="Times New Roman"/>
          <w:sz w:val="20"/>
          <w:lang w:val="en-GB"/>
        </w:rPr>
        <w:br/>
      </w:r>
    </w:p>
    <w:p w:rsidR="00A553B8" w:rsidRPr="00AA6AB4" w:rsidRDefault="00A553B8" w:rsidP="00A553B8">
      <w:pPr>
        <w:spacing w:line="480" w:lineRule="auto"/>
        <w:rPr>
          <w:rFonts w:ascii="Times New Roman" w:hAnsi="Times New Roman" w:cs="Times New Roman"/>
          <w:sz w:val="20"/>
          <w:lang w:val="en-GB"/>
        </w:rPr>
      </w:pPr>
    </w:p>
    <w:p w:rsidR="00A553B8" w:rsidRPr="00AA6AB4" w:rsidRDefault="00A553B8" w:rsidP="00A553B8">
      <w:pPr>
        <w:spacing w:line="480" w:lineRule="auto"/>
        <w:rPr>
          <w:rFonts w:ascii="Times New Roman" w:hAnsi="Times New Roman" w:cs="Times New Roman"/>
          <w:lang w:val="en-GB"/>
        </w:rPr>
      </w:pPr>
      <w:r w:rsidRPr="00AA6AB4">
        <w:rPr>
          <w:rFonts w:ascii="Times New Roman" w:hAnsi="Times New Roman" w:cs="Times New Roman"/>
          <w:lang w:val="en-GB"/>
        </w:rPr>
        <w:br w:type="page"/>
      </w:r>
    </w:p>
    <w:p w:rsidR="00A553B8" w:rsidRPr="00AA6AB4" w:rsidRDefault="00A553B8" w:rsidP="00A553B8">
      <w:pPr>
        <w:spacing w:line="480" w:lineRule="auto"/>
        <w:rPr>
          <w:rFonts w:ascii="Times New Roman" w:hAnsi="Times New Roman" w:cs="Times New Roman"/>
          <w:lang w:val="en-GB"/>
        </w:rPr>
      </w:pPr>
      <w:r w:rsidRPr="00AA6AB4">
        <w:rPr>
          <w:rStyle w:val="Zwaar"/>
          <w:rFonts w:ascii="Times New Roman" w:eastAsiaTheme="majorEastAsia" w:hAnsi="Times New Roman" w:cs="Times New Roman"/>
          <w:sz w:val="28"/>
          <w:szCs w:val="28"/>
          <w:lang w:val="en-GB"/>
        </w:rPr>
        <w:lastRenderedPageBreak/>
        <w:t xml:space="preserve">Supplement </w:t>
      </w:r>
      <w:del w:id="80" w:author="Azadeh" w:date="2018-01-19T09:21:00Z">
        <w:r w:rsidRPr="00AA6AB4" w:rsidDel="00767E0E">
          <w:rPr>
            <w:rStyle w:val="Zwaar"/>
            <w:rFonts w:ascii="Times New Roman" w:eastAsiaTheme="majorEastAsia" w:hAnsi="Times New Roman" w:cs="Times New Roman"/>
            <w:sz w:val="28"/>
            <w:szCs w:val="28"/>
            <w:lang w:val="en-GB"/>
          </w:rPr>
          <w:delText>4</w:delText>
        </w:r>
      </w:del>
      <w:ins w:id="81" w:author="Azadeh" w:date="2018-01-19T09:22:00Z">
        <w:r w:rsidR="00767E0E">
          <w:rPr>
            <w:rStyle w:val="Zwaar"/>
            <w:rFonts w:ascii="Times New Roman" w:eastAsiaTheme="majorEastAsia" w:hAnsi="Times New Roman" w:cs="Times New Roman"/>
            <w:sz w:val="28"/>
            <w:szCs w:val="28"/>
            <w:lang w:val="en-GB"/>
          </w:rPr>
          <w:t>5</w:t>
        </w:r>
      </w:ins>
      <w:r w:rsidRPr="00AA6AB4">
        <w:rPr>
          <w:rStyle w:val="Zwaar"/>
          <w:rFonts w:ascii="Times New Roman" w:eastAsiaTheme="majorEastAsia" w:hAnsi="Times New Roman" w:cs="Times New Roman"/>
          <w:sz w:val="28"/>
          <w:szCs w:val="28"/>
          <w:lang w:val="en-GB"/>
        </w:rPr>
        <w:t xml:space="preserve">: Best evidence synthesis </w:t>
      </w:r>
      <w:r w:rsidRPr="00AA6AB4">
        <w:rPr>
          <w:rStyle w:val="Zwaar"/>
          <w:rFonts w:ascii="Times New Roman" w:eastAsiaTheme="majorEastAsia" w:hAnsi="Times New Roman" w:cs="Times New Roman"/>
          <w:szCs w:val="28"/>
          <w:lang w:val="en-GB"/>
        </w:rPr>
        <w:br/>
      </w:r>
      <w:r w:rsidRPr="00AA6AB4">
        <w:rPr>
          <w:rFonts w:ascii="Times New Roman" w:hAnsi="Times New Roman" w:cs="Times New Roman"/>
          <w:u w:val="single"/>
          <w:lang w:val="en-GB"/>
        </w:rPr>
        <w:t>Consistent findings</w:t>
      </w:r>
      <w:r w:rsidRPr="00AA6AB4">
        <w:rPr>
          <w:rFonts w:ascii="Times New Roman" w:hAnsi="Times New Roman" w:cs="Times New Roman"/>
          <w:lang w:val="en-GB"/>
        </w:rPr>
        <w:t xml:space="preserve"> = 75% of the findings are significant in one direction</w:t>
      </w:r>
      <w:r w:rsidRPr="00AA6AB4">
        <w:rPr>
          <w:rFonts w:ascii="Times New Roman" w:hAnsi="Times New Roman" w:cs="Times New Roman"/>
          <w:lang w:val="en-GB"/>
        </w:rPr>
        <w:br/>
      </w:r>
      <w:r w:rsidRPr="00AA6AB4">
        <w:rPr>
          <w:rFonts w:ascii="Times New Roman" w:hAnsi="Times New Roman" w:cs="Times New Roman"/>
          <w:lang w:val="en-GB"/>
        </w:rPr>
        <w:br/>
      </w:r>
      <w:r w:rsidRPr="00AA6AB4">
        <w:rPr>
          <w:rFonts w:ascii="Times New Roman" w:hAnsi="Times New Roman" w:cs="Times New Roman"/>
          <w:u w:val="single"/>
          <w:lang w:val="en-GB"/>
        </w:rPr>
        <w:t>Strong evidence</w:t>
      </w:r>
      <w:r w:rsidRPr="00AA6AB4">
        <w:rPr>
          <w:rFonts w:ascii="Times New Roman" w:hAnsi="Times New Roman" w:cs="Times New Roman"/>
          <w:lang w:val="en-GB"/>
        </w:rPr>
        <w:t xml:space="preserve"> = consistent findings in 2 or more high quality studies</w:t>
      </w:r>
      <w:r w:rsidRPr="00AA6AB4">
        <w:rPr>
          <w:rFonts w:ascii="Times New Roman" w:hAnsi="Times New Roman" w:cs="Times New Roman"/>
          <w:lang w:val="en-GB"/>
        </w:rPr>
        <w:br/>
      </w:r>
      <w:r w:rsidRPr="00AA6AB4">
        <w:rPr>
          <w:rFonts w:ascii="Times New Roman" w:hAnsi="Times New Roman" w:cs="Times New Roman"/>
          <w:u w:val="single"/>
          <w:lang w:val="en-GB"/>
        </w:rPr>
        <w:t>Moderate evidence</w:t>
      </w:r>
      <w:r w:rsidRPr="00AA6AB4">
        <w:rPr>
          <w:rFonts w:ascii="Times New Roman" w:hAnsi="Times New Roman" w:cs="Times New Roman"/>
          <w:lang w:val="en-GB"/>
        </w:rPr>
        <w:t xml:space="preserve"> = consistent findings in 1 high quality study and at least one low quality study; or consistent findings in multiple low quality studies </w:t>
      </w:r>
      <w:r w:rsidRPr="00AA6AB4">
        <w:rPr>
          <w:rFonts w:ascii="Times New Roman" w:hAnsi="Times New Roman" w:cs="Times New Roman"/>
          <w:lang w:val="en-GB"/>
        </w:rPr>
        <w:br/>
      </w:r>
      <w:r w:rsidRPr="00AA6AB4">
        <w:rPr>
          <w:rFonts w:ascii="Times New Roman" w:hAnsi="Times New Roman" w:cs="Times New Roman"/>
          <w:u w:val="single"/>
          <w:lang w:val="en-GB"/>
        </w:rPr>
        <w:t>Weak evidence</w:t>
      </w:r>
      <w:r w:rsidRPr="00AA6AB4">
        <w:rPr>
          <w:rFonts w:ascii="Times New Roman" w:hAnsi="Times New Roman" w:cs="Times New Roman"/>
          <w:lang w:val="en-GB"/>
        </w:rPr>
        <w:t xml:space="preserve"> = no consistent findings, all studies show results in one direction (at least 2 significant) and no conflicting findings exist.</w:t>
      </w:r>
      <w:r w:rsidRPr="00AA6AB4">
        <w:rPr>
          <w:rFonts w:ascii="Times New Roman" w:hAnsi="Times New Roman" w:cs="Times New Roman"/>
          <w:lang w:val="en-GB"/>
        </w:rPr>
        <w:br/>
      </w:r>
      <w:r w:rsidRPr="00AA6AB4">
        <w:rPr>
          <w:rFonts w:ascii="Times New Roman" w:hAnsi="Times New Roman" w:cs="Times New Roman"/>
          <w:u w:val="single"/>
          <w:lang w:val="en-GB"/>
        </w:rPr>
        <w:t>Insufficient evidence</w:t>
      </w:r>
      <w:r w:rsidRPr="00AA6AB4">
        <w:rPr>
          <w:rFonts w:ascii="Times New Roman" w:hAnsi="Times New Roman" w:cs="Times New Roman"/>
          <w:lang w:val="en-GB"/>
        </w:rPr>
        <w:t xml:space="preserve"> = only one study available or inconsistent findings in multiple studies</w:t>
      </w:r>
    </w:p>
    <w:tbl>
      <w:tblPr>
        <w:tblStyle w:val="Tabelraster"/>
        <w:tblW w:w="0" w:type="auto"/>
        <w:tblLook w:val="04A0" w:firstRow="1" w:lastRow="0" w:firstColumn="1" w:lastColumn="0" w:noHBand="0" w:noVBand="1"/>
      </w:tblPr>
      <w:tblGrid>
        <w:gridCol w:w="4662"/>
        <w:gridCol w:w="6078"/>
        <w:gridCol w:w="3252"/>
      </w:tblGrid>
      <w:tr w:rsidR="00A553B8" w:rsidRPr="00AA6AB4" w:rsidTr="00327B07">
        <w:tc>
          <w:tcPr>
            <w:tcW w:w="4662" w:type="dxa"/>
          </w:tcPr>
          <w:p w:rsidR="00A553B8" w:rsidRPr="00327B07" w:rsidRDefault="00A553B8" w:rsidP="00316225">
            <w:pPr>
              <w:spacing w:line="480" w:lineRule="auto"/>
              <w:rPr>
                <w:rFonts w:ascii="Times New Roman" w:hAnsi="Times New Roman" w:cs="Times New Roman"/>
                <w:b/>
                <w:sz w:val="20"/>
                <w:lang w:val="en-GB"/>
              </w:rPr>
            </w:pPr>
            <w:r w:rsidRPr="00327B07">
              <w:rPr>
                <w:rFonts w:ascii="Times New Roman" w:hAnsi="Times New Roman" w:cs="Times New Roman"/>
                <w:b/>
                <w:sz w:val="20"/>
                <w:lang w:val="en-GB"/>
              </w:rPr>
              <w:t>Effect of endotoxin exposure</w:t>
            </w:r>
          </w:p>
        </w:tc>
        <w:tc>
          <w:tcPr>
            <w:tcW w:w="6078" w:type="dxa"/>
          </w:tcPr>
          <w:p w:rsidR="00A553B8" w:rsidRPr="00327B07" w:rsidRDefault="00A553B8" w:rsidP="00316225">
            <w:pPr>
              <w:spacing w:line="480" w:lineRule="auto"/>
              <w:rPr>
                <w:rFonts w:ascii="Times New Roman" w:hAnsi="Times New Roman" w:cs="Times New Roman"/>
                <w:b/>
                <w:sz w:val="20"/>
                <w:lang w:val="en-GB"/>
              </w:rPr>
            </w:pPr>
            <w:r w:rsidRPr="00327B07">
              <w:rPr>
                <w:rFonts w:ascii="Times New Roman" w:hAnsi="Times New Roman" w:cs="Times New Roman"/>
                <w:b/>
                <w:sz w:val="20"/>
                <w:lang w:val="en-GB"/>
              </w:rPr>
              <w:t>Evidence in included studies</w:t>
            </w:r>
          </w:p>
        </w:tc>
        <w:tc>
          <w:tcPr>
            <w:tcW w:w="3252" w:type="dxa"/>
          </w:tcPr>
          <w:p w:rsidR="00A553B8" w:rsidRPr="00327B07" w:rsidRDefault="00A553B8" w:rsidP="00316225">
            <w:pPr>
              <w:spacing w:line="480" w:lineRule="auto"/>
              <w:rPr>
                <w:rFonts w:ascii="Times New Roman" w:hAnsi="Times New Roman" w:cs="Times New Roman"/>
                <w:b/>
                <w:lang w:val="en-GB"/>
              </w:rPr>
            </w:pPr>
            <w:r w:rsidRPr="00327B07">
              <w:rPr>
                <w:rFonts w:ascii="Times New Roman" w:hAnsi="Times New Roman" w:cs="Times New Roman"/>
                <w:b/>
                <w:lang w:val="en-GB"/>
              </w:rPr>
              <w:t>Evidence rating</w:t>
            </w:r>
          </w:p>
        </w:tc>
      </w:tr>
      <w:tr w:rsidR="00A553B8" w:rsidRPr="00AA6AB4" w:rsidTr="00327B07">
        <w:trPr>
          <w:trHeight w:val="109"/>
        </w:trPr>
        <w:tc>
          <w:tcPr>
            <w:tcW w:w="4662" w:type="dxa"/>
            <w:vMerge w:val="restart"/>
          </w:tcPr>
          <w:p w:rsidR="00A553B8" w:rsidRPr="00327B07" w:rsidRDefault="00A553B8" w:rsidP="00316225">
            <w:pPr>
              <w:spacing w:line="480" w:lineRule="auto"/>
              <w:rPr>
                <w:rFonts w:ascii="Times New Roman" w:hAnsi="Times New Roman" w:cs="Times New Roman"/>
                <w:b/>
                <w:sz w:val="20"/>
                <w:lang w:val="en-GB"/>
              </w:rPr>
            </w:pPr>
            <w:r w:rsidRPr="00327B07">
              <w:rPr>
                <w:rFonts w:ascii="Times New Roman" w:hAnsi="Times New Roman" w:cs="Times New Roman"/>
                <w:b/>
                <w:sz w:val="20"/>
                <w:lang w:val="en-GB"/>
              </w:rPr>
              <w:t>Wheeze</w:t>
            </w:r>
          </w:p>
        </w:tc>
        <w:tc>
          <w:tcPr>
            <w:tcW w:w="6078" w:type="dxa"/>
          </w:tcPr>
          <w:p w:rsidR="00A553B8" w:rsidRPr="00AA6AB4" w:rsidRDefault="00A553B8" w:rsidP="00316225">
            <w:pPr>
              <w:spacing w:line="480" w:lineRule="auto"/>
              <w:rPr>
                <w:rFonts w:ascii="Times New Roman" w:hAnsi="Times New Roman" w:cs="Times New Roman"/>
                <w:sz w:val="20"/>
                <w:lang w:val="en-GB"/>
              </w:rPr>
            </w:pPr>
            <w:r w:rsidRPr="00AA6AB4">
              <w:rPr>
                <w:rFonts w:ascii="Times New Roman" w:hAnsi="Times New Roman" w:cs="Times New Roman"/>
                <w:sz w:val="20"/>
                <w:lang w:val="en-GB"/>
              </w:rPr>
              <w:t>Worse w</w:t>
            </w:r>
            <w:r w:rsidR="002F6F6B">
              <w:rPr>
                <w:rFonts w:ascii="Times New Roman" w:hAnsi="Times New Roman" w:cs="Times New Roman"/>
                <w:sz w:val="20"/>
                <w:lang w:val="en-GB"/>
              </w:rPr>
              <w:t xml:space="preserve">hen exposed (sign): </w:t>
            </w:r>
            <w:r w:rsidR="002F6F6B">
              <w:rPr>
                <w:rFonts w:ascii="Times New Roman" w:hAnsi="Times New Roman" w:cs="Times New Roman"/>
                <w:sz w:val="20"/>
                <w:lang w:val="en-GB"/>
              </w:rPr>
              <w:br/>
              <w:t>2 strong (</w:t>
            </w:r>
            <w:proofErr w:type="spellStart"/>
            <w:r w:rsidR="002F6F6B">
              <w:rPr>
                <w:rFonts w:ascii="Times New Roman" w:hAnsi="Times New Roman" w:cs="Times New Roman"/>
                <w:sz w:val="20"/>
                <w:lang w:val="en-GB"/>
              </w:rPr>
              <w:t>H</w:t>
            </w:r>
            <w:r w:rsidRPr="00AA6AB4">
              <w:rPr>
                <w:rFonts w:ascii="Times New Roman" w:hAnsi="Times New Roman" w:cs="Times New Roman"/>
                <w:sz w:val="20"/>
                <w:lang w:val="en-GB"/>
              </w:rPr>
              <w:t>oopmann</w:t>
            </w:r>
            <w:proofErr w:type="spellEnd"/>
            <w:r w:rsidR="002F6F6B">
              <w:rPr>
                <w:rFonts w:ascii="Times New Roman" w:hAnsi="Times New Roman" w:cs="Times New Roman"/>
                <w:sz w:val="20"/>
                <w:lang w:val="en-GB"/>
              </w:rPr>
              <w:t xml:space="preserve"> 2006</w:t>
            </w:r>
            <w:r w:rsidRPr="00AA6AB4">
              <w:rPr>
                <w:rFonts w:ascii="Times New Roman" w:hAnsi="Times New Roman" w:cs="Times New Roman"/>
                <w:sz w:val="20"/>
                <w:lang w:val="en-GB"/>
              </w:rPr>
              <w:t xml:space="preserve">, </w:t>
            </w:r>
            <w:proofErr w:type="spellStart"/>
            <w:r w:rsidR="002F6F6B">
              <w:rPr>
                <w:rFonts w:ascii="Times New Roman" w:hAnsi="Times New Roman" w:cs="Times New Roman"/>
                <w:sz w:val="20"/>
                <w:lang w:val="en-GB"/>
              </w:rPr>
              <w:t>H</w:t>
            </w:r>
            <w:r w:rsidRPr="00AA6AB4">
              <w:rPr>
                <w:rFonts w:ascii="Times New Roman" w:hAnsi="Times New Roman" w:cs="Times New Roman"/>
                <w:sz w:val="20"/>
                <w:lang w:val="en-GB"/>
              </w:rPr>
              <w:t>orick</w:t>
            </w:r>
            <w:proofErr w:type="spellEnd"/>
            <w:r w:rsidR="002F6F6B">
              <w:rPr>
                <w:rFonts w:ascii="Times New Roman" w:hAnsi="Times New Roman" w:cs="Times New Roman"/>
                <w:sz w:val="20"/>
                <w:lang w:val="en-GB"/>
              </w:rPr>
              <w:t xml:space="preserve"> 2006), 1 moderate (L</w:t>
            </w:r>
            <w:r w:rsidRPr="00AA6AB4">
              <w:rPr>
                <w:rFonts w:ascii="Times New Roman" w:hAnsi="Times New Roman" w:cs="Times New Roman"/>
                <w:sz w:val="20"/>
                <w:lang w:val="en-GB"/>
              </w:rPr>
              <w:t>ai</w:t>
            </w:r>
            <w:r w:rsidR="002F6F6B">
              <w:rPr>
                <w:rFonts w:ascii="Times New Roman" w:hAnsi="Times New Roman" w:cs="Times New Roman"/>
                <w:sz w:val="20"/>
                <w:lang w:val="en-GB"/>
              </w:rPr>
              <w:t xml:space="preserve"> 2015</w:t>
            </w:r>
            <w:r w:rsidRPr="00AA6AB4">
              <w:rPr>
                <w:rFonts w:ascii="Times New Roman" w:hAnsi="Times New Roman" w:cs="Times New Roman"/>
                <w:sz w:val="20"/>
                <w:lang w:val="en-GB"/>
              </w:rPr>
              <w:t>)</w:t>
            </w:r>
          </w:p>
        </w:tc>
        <w:tc>
          <w:tcPr>
            <w:tcW w:w="3252" w:type="dxa"/>
            <w:vMerge w:val="restart"/>
          </w:tcPr>
          <w:p w:rsidR="00A553B8" w:rsidRPr="00AA6AB4" w:rsidRDefault="00A553B8" w:rsidP="00316225">
            <w:pPr>
              <w:spacing w:line="480" w:lineRule="auto"/>
              <w:rPr>
                <w:rFonts w:ascii="Times New Roman" w:hAnsi="Times New Roman" w:cs="Times New Roman"/>
                <w:lang w:val="en-GB"/>
              </w:rPr>
            </w:pPr>
            <w:r w:rsidRPr="00AA6AB4">
              <w:rPr>
                <w:rFonts w:ascii="Times New Roman" w:hAnsi="Times New Roman" w:cs="Times New Roman"/>
                <w:lang w:val="en-GB"/>
              </w:rPr>
              <w:t>Weak evidence</w:t>
            </w:r>
          </w:p>
        </w:tc>
      </w:tr>
      <w:tr w:rsidR="00A553B8" w:rsidRPr="004F033C" w:rsidTr="00327B07">
        <w:trPr>
          <w:trHeight w:val="107"/>
        </w:trPr>
        <w:tc>
          <w:tcPr>
            <w:tcW w:w="4662" w:type="dxa"/>
            <w:vMerge/>
          </w:tcPr>
          <w:p w:rsidR="00A553B8" w:rsidRPr="00327B07" w:rsidRDefault="00A553B8" w:rsidP="00316225">
            <w:pPr>
              <w:spacing w:line="480" w:lineRule="auto"/>
              <w:rPr>
                <w:rFonts w:ascii="Times New Roman" w:hAnsi="Times New Roman" w:cs="Times New Roman"/>
                <w:b/>
                <w:sz w:val="20"/>
                <w:lang w:val="en-GB"/>
              </w:rPr>
            </w:pPr>
          </w:p>
        </w:tc>
        <w:tc>
          <w:tcPr>
            <w:tcW w:w="6078" w:type="dxa"/>
          </w:tcPr>
          <w:p w:rsidR="00A553B8" w:rsidRPr="00AA6AB4" w:rsidRDefault="00A553B8" w:rsidP="002F6F6B">
            <w:pPr>
              <w:spacing w:line="480" w:lineRule="auto"/>
              <w:rPr>
                <w:rFonts w:ascii="Times New Roman" w:hAnsi="Times New Roman" w:cs="Times New Roman"/>
                <w:sz w:val="20"/>
                <w:lang w:val="en-GB"/>
              </w:rPr>
            </w:pPr>
            <w:r w:rsidRPr="00AA6AB4">
              <w:rPr>
                <w:rFonts w:ascii="Times New Roman" w:hAnsi="Times New Roman" w:cs="Times New Roman"/>
                <w:sz w:val="20"/>
                <w:lang w:val="en-GB"/>
              </w:rPr>
              <w:t xml:space="preserve">Worse when </w:t>
            </w:r>
            <w:r w:rsidR="002F6F6B">
              <w:rPr>
                <w:rFonts w:ascii="Times New Roman" w:hAnsi="Times New Roman" w:cs="Times New Roman"/>
                <w:sz w:val="20"/>
                <w:lang w:val="en-GB"/>
              </w:rPr>
              <w:t xml:space="preserve">exposed (not sign): </w:t>
            </w:r>
            <w:r w:rsidR="002F6F6B">
              <w:rPr>
                <w:rFonts w:ascii="Times New Roman" w:hAnsi="Times New Roman" w:cs="Times New Roman"/>
                <w:sz w:val="20"/>
                <w:lang w:val="en-GB"/>
              </w:rPr>
              <w:br/>
              <w:t>1 strong (</w:t>
            </w:r>
            <w:proofErr w:type="spellStart"/>
            <w:r w:rsidR="002F6F6B">
              <w:rPr>
                <w:rFonts w:ascii="Times New Roman" w:hAnsi="Times New Roman" w:cs="Times New Roman"/>
                <w:sz w:val="20"/>
                <w:lang w:val="en-GB"/>
              </w:rPr>
              <w:t>S</w:t>
            </w:r>
            <w:r w:rsidRPr="00AA6AB4">
              <w:rPr>
                <w:rFonts w:ascii="Times New Roman" w:hAnsi="Times New Roman" w:cs="Times New Roman"/>
                <w:sz w:val="20"/>
                <w:lang w:val="en-GB"/>
              </w:rPr>
              <w:t>hiryaeva</w:t>
            </w:r>
            <w:proofErr w:type="spellEnd"/>
            <w:r w:rsidR="002F6F6B">
              <w:rPr>
                <w:rFonts w:ascii="Times New Roman" w:hAnsi="Times New Roman" w:cs="Times New Roman"/>
                <w:sz w:val="20"/>
                <w:lang w:val="en-GB"/>
              </w:rPr>
              <w:t xml:space="preserve"> 2014), 3 moderate (</w:t>
            </w:r>
            <w:proofErr w:type="spellStart"/>
            <w:r w:rsidR="002F6F6B">
              <w:rPr>
                <w:rFonts w:ascii="Times New Roman" w:hAnsi="Times New Roman" w:cs="Times New Roman"/>
                <w:sz w:val="20"/>
                <w:lang w:val="en-GB"/>
              </w:rPr>
              <w:t>Ra</w:t>
            </w:r>
            <w:r w:rsidRPr="00AA6AB4">
              <w:rPr>
                <w:rFonts w:ascii="Times New Roman" w:hAnsi="Times New Roman" w:cs="Times New Roman"/>
                <w:sz w:val="20"/>
                <w:lang w:val="en-GB"/>
              </w:rPr>
              <w:t>magopal</w:t>
            </w:r>
            <w:proofErr w:type="spellEnd"/>
            <w:r w:rsidR="002F6F6B">
              <w:rPr>
                <w:rFonts w:ascii="Times New Roman" w:hAnsi="Times New Roman" w:cs="Times New Roman"/>
                <w:sz w:val="20"/>
                <w:lang w:val="en-GB"/>
              </w:rPr>
              <w:t xml:space="preserve"> 2014, Bose 2016, </w:t>
            </w:r>
            <w:proofErr w:type="spellStart"/>
            <w:r w:rsidR="002F6F6B">
              <w:rPr>
                <w:rFonts w:ascii="Times New Roman" w:hAnsi="Times New Roman" w:cs="Times New Roman"/>
                <w:sz w:val="20"/>
                <w:lang w:val="en-GB"/>
              </w:rPr>
              <w:t>S</w:t>
            </w:r>
            <w:r w:rsidRPr="00AA6AB4">
              <w:rPr>
                <w:rFonts w:ascii="Times New Roman" w:hAnsi="Times New Roman" w:cs="Times New Roman"/>
                <w:sz w:val="20"/>
                <w:lang w:val="en-GB"/>
              </w:rPr>
              <w:t>chl</w:t>
            </w:r>
            <w:r w:rsidR="002F6F6B">
              <w:rPr>
                <w:rFonts w:ascii="Times New Roman" w:hAnsi="Times New Roman" w:cs="Times New Roman"/>
                <w:sz w:val="20"/>
                <w:lang w:val="en-GB"/>
              </w:rPr>
              <w:t>ü</w:t>
            </w:r>
            <w:r w:rsidRPr="00AA6AB4">
              <w:rPr>
                <w:rFonts w:ascii="Times New Roman" w:hAnsi="Times New Roman" w:cs="Times New Roman"/>
                <w:sz w:val="20"/>
                <w:lang w:val="en-GB"/>
              </w:rPr>
              <w:t>nssen</w:t>
            </w:r>
            <w:proofErr w:type="spellEnd"/>
            <w:r w:rsidR="002F6F6B">
              <w:rPr>
                <w:rFonts w:ascii="Times New Roman" w:hAnsi="Times New Roman" w:cs="Times New Roman"/>
                <w:sz w:val="20"/>
                <w:lang w:val="en-GB"/>
              </w:rPr>
              <w:t xml:space="preserve"> 2011</w:t>
            </w:r>
            <w:r w:rsidRPr="00AA6AB4">
              <w:rPr>
                <w:rFonts w:ascii="Times New Roman" w:hAnsi="Times New Roman" w:cs="Times New Roman"/>
                <w:sz w:val="20"/>
                <w:lang w:val="en-GB"/>
              </w:rPr>
              <w:t>)</w:t>
            </w:r>
          </w:p>
        </w:tc>
        <w:tc>
          <w:tcPr>
            <w:tcW w:w="3252" w:type="dxa"/>
            <w:vMerge/>
          </w:tcPr>
          <w:p w:rsidR="00A553B8" w:rsidRPr="00AA6AB4" w:rsidRDefault="00A553B8" w:rsidP="00316225">
            <w:pPr>
              <w:spacing w:line="480" w:lineRule="auto"/>
              <w:rPr>
                <w:rFonts w:ascii="Times New Roman" w:hAnsi="Times New Roman" w:cs="Times New Roman"/>
                <w:highlight w:val="yellow"/>
                <w:lang w:val="en-GB"/>
              </w:rPr>
            </w:pPr>
          </w:p>
        </w:tc>
      </w:tr>
      <w:tr w:rsidR="00A553B8" w:rsidRPr="00AA6AB4" w:rsidTr="00327B07">
        <w:trPr>
          <w:trHeight w:val="107"/>
        </w:trPr>
        <w:tc>
          <w:tcPr>
            <w:tcW w:w="4662" w:type="dxa"/>
            <w:vMerge/>
          </w:tcPr>
          <w:p w:rsidR="00A553B8" w:rsidRPr="00327B07" w:rsidRDefault="00A553B8" w:rsidP="00316225">
            <w:pPr>
              <w:spacing w:line="480" w:lineRule="auto"/>
              <w:rPr>
                <w:rFonts w:ascii="Times New Roman" w:hAnsi="Times New Roman" w:cs="Times New Roman"/>
                <w:b/>
                <w:sz w:val="20"/>
                <w:lang w:val="en-GB"/>
              </w:rPr>
            </w:pPr>
          </w:p>
        </w:tc>
        <w:tc>
          <w:tcPr>
            <w:tcW w:w="6078" w:type="dxa"/>
          </w:tcPr>
          <w:p w:rsidR="00A553B8" w:rsidRPr="00AA6AB4" w:rsidRDefault="00A553B8" w:rsidP="00316225">
            <w:pPr>
              <w:spacing w:line="480" w:lineRule="auto"/>
              <w:rPr>
                <w:rFonts w:ascii="Times New Roman" w:hAnsi="Times New Roman" w:cs="Times New Roman"/>
                <w:sz w:val="20"/>
                <w:lang w:val="en-GB"/>
              </w:rPr>
            </w:pPr>
            <w:r w:rsidRPr="00AA6AB4">
              <w:rPr>
                <w:rFonts w:ascii="Times New Roman" w:hAnsi="Times New Roman" w:cs="Times New Roman"/>
                <w:sz w:val="20"/>
                <w:lang w:val="en-GB"/>
              </w:rPr>
              <w:t>Better when exposed (sign): -</w:t>
            </w:r>
          </w:p>
        </w:tc>
        <w:tc>
          <w:tcPr>
            <w:tcW w:w="3252" w:type="dxa"/>
            <w:vMerge/>
          </w:tcPr>
          <w:p w:rsidR="00A553B8" w:rsidRPr="00AA6AB4" w:rsidRDefault="00A553B8" w:rsidP="00316225">
            <w:pPr>
              <w:spacing w:line="480" w:lineRule="auto"/>
              <w:rPr>
                <w:rFonts w:ascii="Times New Roman" w:hAnsi="Times New Roman" w:cs="Times New Roman"/>
                <w:highlight w:val="yellow"/>
                <w:lang w:val="en-GB"/>
              </w:rPr>
            </w:pPr>
          </w:p>
        </w:tc>
      </w:tr>
      <w:tr w:rsidR="00A553B8" w:rsidRPr="004F033C" w:rsidTr="00327B07">
        <w:trPr>
          <w:trHeight w:val="107"/>
        </w:trPr>
        <w:tc>
          <w:tcPr>
            <w:tcW w:w="4662" w:type="dxa"/>
            <w:vMerge/>
          </w:tcPr>
          <w:p w:rsidR="00A553B8" w:rsidRPr="00327B07" w:rsidRDefault="00A553B8" w:rsidP="00316225">
            <w:pPr>
              <w:spacing w:line="480" w:lineRule="auto"/>
              <w:rPr>
                <w:rFonts w:ascii="Times New Roman" w:hAnsi="Times New Roman" w:cs="Times New Roman"/>
                <w:b/>
                <w:sz w:val="20"/>
                <w:lang w:val="en-GB"/>
              </w:rPr>
            </w:pPr>
          </w:p>
        </w:tc>
        <w:tc>
          <w:tcPr>
            <w:tcW w:w="6078" w:type="dxa"/>
          </w:tcPr>
          <w:p w:rsidR="00A553B8" w:rsidRPr="00AA6AB4" w:rsidRDefault="00A553B8" w:rsidP="00316225">
            <w:pPr>
              <w:spacing w:line="480" w:lineRule="auto"/>
              <w:rPr>
                <w:rFonts w:ascii="Times New Roman" w:hAnsi="Times New Roman" w:cs="Times New Roman"/>
                <w:sz w:val="20"/>
                <w:lang w:val="en-GB"/>
              </w:rPr>
            </w:pPr>
            <w:r w:rsidRPr="00AA6AB4">
              <w:rPr>
                <w:rFonts w:ascii="Times New Roman" w:hAnsi="Times New Roman" w:cs="Times New Roman"/>
                <w:sz w:val="20"/>
                <w:lang w:val="en-GB"/>
              </w:rPr>
              <w:t xml:space="preserve">Better when exposed (not sign): - </w:t>
            </w:r>
          </w:p>
        </w:tc>
        <w:tc>
          <w:tcPr>
            <w:tcW w:w="3252" w:type="dxa"/>
            <w:vMerge/>
          </w:tcPr>
          <w:p w:rsidR="00A553B8" w:rsidRPr="00AA6AB4" w:rsidRDefault="00A553B8" w:rsidP="00316225">
            <w:pPr>
              <w:spacing w:line="480" w:lineRule="auto"/>
              <w:rPr>
                <w:rFonts w:ascii="Times New Roman" w:hAnsi="Times New Roman" w:cs="Times New Roman"/>
                <w:highlight w:val="yellow"/>
                <w:lang w:val="en-GB"/>
              </w:rPr>
            </w:pPr>
          </w:p>
        </w:tc>
      </w:tr>
      <w:tr w:rsidR="00A553B8" w:rsidRPr="00AA6AB4" w:rsidTr="00327B07">
        <w:trPr>
          <w:trHeight w:val="109"/>
        </w:trPr>
        <w:tc>
          <w:tcPr>
            <w:tcW w:w="4662" w:type="dxa"/>
            <w:vMerge w:val="restart"/>
          </w:tcPr>
          <w:p w:rsidR="00A553B8" w:rsidRPr="00327B07" w:rsidRDefault="00A553B8" w:rsidP="00316225">
            <w:pPr>
              <w:spacing w:line="480" w:lineRule="auto"/>
              <w:rPr>
                <w:rFonts w:ascii="Times New Roman" w:hAnsi="Times New Roman" w:cs="Times New Roman"/>
                <w:b/>
                <w:sz w:val="20"/>
                <w:lang w:val="en-GB"/>
              </w:rPr>
            </w:pPr>
            <w:r w:rsidRPr="00327B07">
              <w:rPr>
                <w:rFonts w:ascii="Times New Roman" w:hAnsi="Times New Roman" w:cs="Times New Roman"/>
                <w:b/>
                <w:sz w:val="20"/>
                <w:lang w:val="en-GB"/>
              </w:rPr>
              <w:t>Cough</w:t>
            </w:r>
          </w:p>
        </w:tc>
        <w:tc>
          <w:tcPr>
            <w:tcW w:w="6078" w:type="dxa"/>
          </w:tcPr>
          <w:p w:rsidR="00A553B8" w:rsidRPr="00AA6AB4" w:rsidRDefault="00A553B8" w:rsidP="002F6F6B">
            <w:pPr>
              <w:spacing w:line="480" w:lineRule="auto"/>
              <w:rPr>
                <w:rFonts w:ascii="Times New Roman" w:hAnsi="Times New Roman" w:cs="Times New Roman"/>
                <w:sz w:val="20"/>
                <w:lang w:val="en-GB"/>
              </w:rPr>
            </w:pPr>
            <w:r w:rsidRPr="00AA6AB4">
              <w:rPr>
                <w:rFonts w:ascii="Times New Roman" w:hAnsi="Times New Roman" w:cs="Times New Roman"/>
                <w:sz w:val="20"/>
                <w:lang w:val="en-GB"/>
              </w:rPr>
              <w:t>Worse when exposed (sign):  1 weak (</w:t>
            </w:r>
            <w:r w:rsidR="002F6F6B">
              <w:rPr>
                <w:rFonts w:ascii="Times New Roman" w:hAnsi="Times New Roman" w:cs="Times New Roman"/>
                <w:sz w:val="20"/>
                <w:lang w:val="en-GB"/>
              </w:rPr>
              <w:t>H</w:t>
            </w:r>
            <w:r w:rsidRPr="00AA6AB4">
              <w:rPr>
                <w:rFonts w:ascii="Times New Roman" w:hAnsi="Times New Roman" w:cs="Times New Roman"/>
                <w:sz w:val="20"/>
                <w:lang w:val="en-GB"/>
              </w:rPr>
              <w:t>eldal</w:t>
            </w:r>
            <w:r w:rsidR="002F6F6B">
              <w:rPr>
                <w:rFonts w:ascii="Times New Roman" w:hAnsi="Times New Roman" w:cs="Times New Roman"/>
                <w:sz w:val="20"/>
                <w:lang w:val="en-GB"/>
              </w:rPr>
              <w:t xml:space="preserve"> 2004</w:t>
            </w:r>
            <w:r w:rsidRPr="00AA6AB4">
              <w:rPr>
                <w:rFonts w:ascii="Times New Roman" w:hAnsi="Times New Roman" w:cs="Times New Roman"/>
                <w:sz w:val="20"/>
                <w:lang w:val="en-GB"/>
              </w:rPr>
              <w:t>)</w:t>
            </w:r>
          </w:p>
        </w:tc>
        <w:tc>
          <w:tcPr>
            <w:tcW w:w="3252" w:type="dxa"/>
            <w:vMerge w:val="restart"/>
          </w:tcPr>
          <w:p w:rsidR="00A553B8" w:rsidRPr="00AA6AB4" w:rsidRDefault="00A553B8" w:rsidP="00316225">
            <w:pPr>
              <w:spacing w:line="480" w:lineRule="auto"/>
              <w:rPr>
                <w:rFonts w:ascii="Times New Roman" w:hAnsi="Times New Roman" w:cs="Times New Roman"/>
                <w:lang w:val="en-GB"/>
              </w:rPr>
            </w:pPr>
            <w:r w:rsidRPr="00AA6AB4">
              <w:rPr>
                <w:rFonts w:ascii="Times New Roman" w:hAnsi="Times New Roman" w:cs="Times New Roman"/>
                <w:lang w:val="en-GB"/>
              </w:rPr>
              <w:t>Insufficient evidence</w:t>
            </w:r>
          </w:p>
        </w:tc>
      </w:tr>
      <w:tr w:rsidR="00A553B8" w:rsidRPr="004F033C" w:rsidTr="00327B07">
        <w:trPr>
          <w:trHeight w:val="107"/>
        </w:trPr>
        <w:tc>
          <w:tcPr>
            <w:tcW w:w="4662" w:type="dxa"/>
            <w:vMerge/>
          </w:tcPr>
          <w:p w:rsidR="00A553B8" w:rsidRPr="00327B07" w:rsidRDefault="00A553B8" w:rsidP="00316225">
            <w:pPr>
              <w:spacing w:line="480" w:lineRule="auto"/>
              <w:rPr>
                <w:rFonts w:ascii="Times New Roman" w:hAnsi="Times New Roman" w:cs="Times New Roman"/>
                <w:b/>
                <w:sz w:val="20"/>
                <w:lang w:val="en-GB"/>
              </w:rPr>
            </w:pPr>
          </w:p>
        </w:tc>
        <w:tc>
          <w:tcPr>
            <w:tcW w:w="6078" w:type="dxa"/>
          </w:tcPr>
          <w:p w:rsidR="00A553B8" w:rsidRPr="00AA6AB4" w:rsidRDefault="00A553B8" w:rsidP="00316225">
            <w:pPr>
              <w:spacing w:line="480" w:lineRule="auto"/>
              <w:rPr>
                <w:rFonts w:ascii="Times New Roman" w:hAnsi="Times New Roman" w:cs="Times New Roman"/>
                <w:sz w:val="20"/>
                <w:lang w:val="en-GB"/>
              </w:rPr>
            </w:pPr>
            <w:r w:rsidRPr="00AA6AB4">
              <w:rPr>
                <w:rFonts w:ascii="Times New Roman" w:hAnsi="Times New Roman" w:cs="Times New Roman"/>
                <w:sz w:val="20"/>
                <w:lang w:val="en-GB"/>
              </w:rPr>
              <w:t xml:space="preserve">Worse when </w:t>
            </w:r>
            <w:r w:rsidR="002F6F6B">
              <w:rPr>
                <w:rFonts w:ascii="Times New Roman" w:hAnsi="Times New Roman" w:cs="Times New Roman"/>
                <w:sz w:val="20"/>
                <w:lang w:val="en-GB"/>
              </w:rPr>
              <w:t>exposed (not sign): 1 strong (</w:t>
            </w:r>
            <w:proofErr w:type="spellStart"/>
            <w:r w:rsidR="002F6F6B">
              <w:rPr>
                <w:rFonts w:ascii="Times New Roman" w:hAnsi="Times New Roman" w:cs="Times New Roman"/>
                <w:sz w:val="20"/>
                <w:lang w:val="en-GB"/>
              </w:rPr>
              <w:t>S</w:t>
            </w:r>
            <w:r w:rsidRPr="00AA6AB4">
              <w:rPr>
                <w:rFonts w:ascii="Times New Roman" w:hAnsi="Times New Roman" w:cs="Times New Roman"/>
                <w:sz w:val="20"/>
                <w:lang w:val="en-GB"/>
              </w:rPr>
              <w:t>hiryaeva</w:t>
            </w:r>
            <w:proofErr w:type="spellEnd"/>
            <w:r w:rsidR="002F6F6B">
              <w:rPr>
                <w:rFonts w:ascii="Times New Roman" w:hAnsi="Times New Roman" w:cs="Times New Roman"/>
                <w:sz w:val="20"/>
                <w:lang w:val="en-GB"/>
              </w:rPr>
              <w:t xml:space="preserve"> 2014</w:t>
            </w:r>
            <w:r w:rsidRPr="00AA6AB4">
              <w:rPr>
                <w:rFonts w:ascii="Times New Roman" w:hAnsi="Times New Roman" w:cs="Times New Roman"/>
                <w:sz w:val="20"/>
                <w:lang w:val="en-GB"/>
              </w:rPr>
              <w:t>)</w:t>
            </w:r>
          </w:p>
        </w:tc>
        <w:tc>
          <w:tcPr>
            <w:tcW w:w="3252" w:type="dxa"/>
            <w:vMerge/>
          </w:tcPr>
          <w:p w:rsidR="00A553B8" w:rsidRPr="00AA6AB4" w:rsidRDefault="00A553B8" w:rsidP="00316225">
            <w:pPr>
              <w:spacing w:line="480" w:lineRule="auto"/>
              <w:rPr>
                <w:rFonts w:ascii="Times New Roman" w:hAnsi="Times New Roman" w:cs="Times New Roman"/>
                <w:highlight w:val="yellow"/>
                <w:lang w:val="en-GB"/>
              </w:rPr>
            </w:pPr>
          </w:p>
        </w:tc>
      </w:tr>
      <w:tr w:rsidR="00A553B8" w:rsidRPr="00AA6AB4" w:rsidTr="00327B07">
        <w:trPr>
          <w:trHeight w:val="107"/>
        </w:trPr>
        <w:tc>
          <w:tcPr>
            <w:tcW w:w="4662" w:type="dxa"/>
            <w:vMerge/>
          </w:tcPr>
          <w:p w:rsidR="00A553B8" w:rsidRPr="00327B07" w:rsidRDefault="00A553B8" w:rsidP="00316225">
            <w:pPr>
              <w:spacing w:line="480" w:lineRule="auto"/>
              <w:rPr>
                <w:rFonts w:ascii="Times New Roman" w:hAnsi="Times New Roman" w:cs="Times New Roman"/>
                <w:b/>
                <w:sz w:val="20"/>
                <w:lang w:val="en-GB"/>
              </w:rPr>
            </w:pPr>
          </w:p>
        </w:tc>
        <w:tc>
          <w:tcPr>
            <w:tcW w:w="6078" w:type="dxa"/>
          </w:tcPr>
          <w:p w:rsidR="00A553B8" w:rsidRPr="00AA6AB4" w:rsidRDefault="00A553B8" w:rsidP="00316225">
            <w:pPr>
              <w:spacing w:line="480" w:lineRule="auto"/>
              <w:rPr>
                <w:rFonts w:ascii="Times New Roman" w:hAnsi="Times New Roman" w:cs="Times New Roman"/>
                <w:sz w:val="20"/>
                <w:lang w:val="en-GB"/>
              </w:rPr>
            </w:pPr>
            <w:r w:rsidRPr="00AA6AB4">
              <w:rPr>
                <w:rFonts w:ascii="Times New Roman" w:hAnsi="Times New Roman" w:cs="Times New Roman"/>
                <w:sz w:val="20"/>
                <w:lang w:val="en-GB"/>
              </w:rPr>
              <w:t>Better when exposed (sign): -</w:t>
            </w:r>
          </w:p>
        </w:tc>
        <w:tc>
          <w:tcPr>
            <w:tcW w:w="3252" w:type="dxa"/>
            <w:vMerge/>
          </w:tcPr>
          <w:p w:rsidR="00A553B8" w:rsidRPr="00AA6AB4" w:rsidRDefault="00A553B8" w:rsidP="00316225">
            <w:pPr>
              <w:spacing w:line="480" w:lineRule="auto"/>
              <w:rPr>
                <w:rFonts w:ascii="Times New Roman" w:hAnsi="Times New Roman" w:cs="Times New Roman"/>
                <w:highlight w:val="yellow"/>
                <w:lang w:val="en-GB"/>
              </w:rPr>
            </w:pPr>
          </w:p>
        </w:tc>
      </w:tr>
      <w:tr w:rsidR="00A553B8" w:rsidRPr="004F033C" w:rsidTr="00327B07">
        <w:trPr>
          <w:trHeight w:val="107"/>
        </w:trPr>
        <w:tc>
          <w:tcPr>
            <w:tcW w:w="4662" w:type="dxa"/>
            <w:vMerge/>
          </w:tcPr>
          <w:p w:rsidR="00A553B8" w:rsidRPr="00327B07" w:rsidRDefault="00A553B8" w:rsidP="00316225">
            <w:pPr>
              <w:spacing w:line="480" w:lineRule="auto"/>
              <w:rPr>
                <w:rFonts w:ascii="Times New Roman" w:hAnsi="Times New Roman" w:cs="Times New Roman"/>
                <w:b/>
                <w:sz w:val="20"/>
                <w:lang w:val="en-GB"/>
              </w:rPr>
            </w:pPr>
          </w:p>
        </w:tc>
        <w:tc>
          <w:tcPr>
            <w:tcW w:w="6078" w:type="dxa"/>
          </w:tcPr>
          <w:p w:rsidR="00A553B8" w:rsidRPr="00AA6AB4" w:rsidRDefault="00A553B8" w:rsidP="00316225">
            <w:pPr>
              <w:spacing w:line="480" w:lineRule="auto"/>
              <w:rPr>
                <w:rFonts w:ascii="Times New Roman" w:hAnsi="Times New Roman" w:cs="Times New Roman"/>
                <w:sz w:val="20"/>
                <w:lang w:val="en-GB"/>
              </w:rPr>
            </w:pPr>
            <w:r w:rsidRPr="00AA6AB4">
              <w:rPr>
                <w:rFonts w:ascii="Times New Roman" w:hAnsi="Times New Roman" w:cs="Times New Roman"/>
                <w:sz w:val="20"/>
                <w:lang w:val="en-GB"/>
              </w:rPr>
              <w:t>Better when</w:t>
            </w:r>
            <w:r w:rsidR="002F6F6B">
              <w:rPr>
                <w:rFonts w:ascii="Times New Roman" w:hAnsi="Times New Roman" w:cs="Times New Roman"/>
                <w:sz w:val="20"/>
                <w:lang w:val="en-GB"/>
              </w:rPr>
              <w:t xml:space="preserve"> exposed (not sign): 1 strong (</w:t>
            </w:r>
            <w:proofErr w:type="spellStart"/>
            <w:r w:rsidR="002F6F6B">
              <w:rPr>
                <w:rFonts w:ascii="Times New Roman" w:hAnsi="Times New Roman" w:cs="Times New Roman"/>
                <w:sz w:val="20"/>
                <w:lang w:val="en-GB"/>
              </w:rPr>
              <w:t>Z</w:t>
            </w:r>
            <w:r w:rsidRPr="00AA6AB4">
              <w:rPr>
                <w:rFonts w:ascii="Times New Roman" w:hAnsi="Times New Roman" w:cs="Times New Roman"/>
                <w:sz w:val="20"/>
                <w:lang w:val="en-GB"/>
              </w:rPr>
              <w:t>ock</w:t>
            </w:r>
            <w:proofErr w:type="spellEnd"/>
            <w:r w:rsidR="002F6F6B">
              <w:rPr>
                <w:rFonts w:ascii="Times New Roman" w:hAnsi="Times New Roman" w:cs="Times New Roman"/>
                <w:sz w:val="20"/>
                <w:lang w:val="en-GB"/>
              </w:rPr>
              <w:t xml:space="preserve"> 1998</w:t>
            </w:r>
            <w:r w:rsidRPr="00AA6AB4">
              <w:rPr>
                <w:rFonts w:ascii="Times New Roman" w:hAnsi="Times New Roman" w:cs="Times New Roman"/>
                <w:sz w:val="20"/>
                <w:lang w:val="en-GB"/>
              </w:rPr>
              <w:t>)</w:t>
            </w:r>
          </w:p>
        </w:tc>
        <w:tc>
          <w:tcPr>
            <w:tcW w:w="3252" w:type="dxa"/>
            <w:vMerge/>
          </w:tcPr>
          <w:p w:rsidR="00A553B8" w:rsidRPr="00AA6AB4" w:rsidRDefault="00A553B8" w:rsidP="00316225">
            <w:pPr>
              <w:spacing w:line="480" w:lineRule="auto"/>
              <w:rPr>
                <w:rFonts w:ascii="Times New Roman" w:hAnsi="Times New Roman" w:cs="Times New Roman"/>
                <w:highlight w:val="yellow"/>
                <w:lang w:val="en-GB"/>
              </w:rPr>
            </w:pPr>
          </w:p>
        </w:tc>
      </w:tr>
      <w:tr w:rsidR="00A553B8" w:rsidRPr="00AA6AB4" w:rsidTr="00327B07">
        <w:trPr>
          <w:trHeight w:val="109"/>
        </w:trPr>
        <w:tc>
          <w:tcPr>
            <w:tcW w:w="4662" w:type="dxa"/>
            <w:vMerge w:val="restart"/>
          </w:tcPr>
          <w:p w:rsidR="00A553B8" w:rsidRPr="00327B07" w:rsidRDefault="00A553B8" w:rsidP="00316225">
            <w:pPr>
              <w:spacing w:line="480" w:lineRule="auto"/>
              <w:rPr>
                <w:rFonts w:ascii="Times New Roman" w:hAnsi="Times New Roman" w:cs="Times New Roman"/>
                <w:b/>
                <w:sz w:val="20"/>
                <w:lang w:val="en-GB"/>
              </w:rPr>
            </w:pPr>
            <w:r w:rsidRPr="00327B07">
              <w:rPr>
                <w:rFonts w:ascii="Times New Roman" w:hAnsi="Times New Roman" w:cs="Times New Roman"/>
                <w:b/>
                <w:sz w:val="20"/>
                <w:lang w:val="en-GB"/>
              </w:rPr>
              <w:t>(nocturnal) Asthma symptoms</w:t>
            </w:r>
          </w:p>
        </w:tc>
        <w:tc>
          <w:tcPr>
            <w:tcW w:w="6078" w:type="dxa"/>
          </w:tcPr>
          <w:p w:rsidR="00A553B8" w:rsidRPr="00AA6AB4" w:rsidRDefault="00A553B8" w:rsidP="00316225">
            <w:pPr>
              <w:spacing w:line="480" w:lineRule="auto"/>
              <w:rPr>
                <w:rFonts w:ascii="Times New Roman" w:hAnsi="Times New Roman" w:cs="Times New Roman"/>
                <w:sz w:val="20"/>
                <w:lang w:val="en-GB"/>
              </w:rPr>
            </w:pPr>
            <w:r w:rsidRPr="00AA6AB4">
              <w:rPr>
                <w:rFonts w:ascii="Times New Roman" w:hAnsi="Times New Roman" w:cs="Times New Roman"/>
                <w:sz w:val="20"/>
                <w:lang w:val="en-GB"/>
              </w:rPr>
              <w:t xml:space="preserve">Worse when exposed (sign): </w:t>
            </w:r>
          </w:p>
          <w:p w:rsidR="00A553B8" w:rsidRPr="00AA6AB4" w:rsidRDefault="002F6F6B" w:rsidP="002F6F6B">
            <w:pPr>
              <w:spacing w:line="480" w:lineRule="auto"/>
              <w:rPr>
                <w:rFonts w:ascii="Times New Roman" w:hAnsi="Times New Roman" w:cs="Times New Roman"/>
                <w:sz w:val="20"/>
                <w:lang w:val="en-US"/>
              </w:rPr>
            </w:pPr>
            <w:r>
              <w:rPr>
                <w:rFonts w:ascii="Times New Roman" w:hAnsi="Times New Roman" w:cs="Times New Roman"/>
                <w:sz w:val="20"/>
                <w:lang w:val="en-US"/>
              </w:rPr>
              <w:t>1 strong(</w:t>
            </w:r>
            <w:proofErr w:type="spellStart"/>
            <w:r>
              <w:rPr>
                <w:rFonts w:ascii="Times New Roman" w:hAnsi="Times New Roman" w:cs="Times New Roman"/>
                <w:sz w:val="20"/>
                <w:lang w:val="en-US"/>
              </w:rPr>
              <w:t>H</w:t>
            </w:r>
            <w:r w:rsidR="00A553B8" w:rsidRPr="00AA6AB4">
              <w:rPr>
                <w:rFonts w:ascii="Times New Roman" w:hAnsi="Times New Roman" w:cs="Times New Roman"/>
                <w:sz w:val="20"/>
                <w:lang w:val="en-US"/>
              </w:rPr>
              <w:t>oopmann</w:t>
            </w:r>
            <w:proofErr w:type="spellEnd"/>
            <w:r>
              <w:rPr>
                <w:rFonts w:ascii="Times New Roman" w:hAnsi="Times New Roman" w:cs="Times New Roman"/>
                <w:sz w:val="20"/>
                <w:lang w:val="en-US"/>
              </w:rPr>
              <w:t xml:space="preserve"> 2006</w:t>
            </w:r>
            <w:r w:rsidR="00A553B8" w:rsidRPr="00AA6AB4">
              <w:rPr>
                <w:rFonts w:ascii="Times New Roman" w:hAnsi="Times New Roman" w:cs="Times New Roman"/>
                <w:sz w:val="20"/>
                <w:lang w:val="en-US"/>
              </w:rPr>
              <w:t>), 3 moderate (</w:t>
            </w:r>
            <w:proofErr w:type="spellStart"/>
            <w:r>
              <w:rPr>
                <w:rFonts w:ascii="Times New Roman" w:hAnsi="Times New Roman" w:cs="Times New Roman"/>
                <w:sz w:val="20"/>
                <w:lang w:val="en-US"/>
              </w:rPr>
              <w:t>Rabinovitch</w:t>
            </w:r>
            <w:proofErr w:type="spellEnd"/>
            <w:r>
              <w:rPr>
                <w:rFonts w:ascii="Times New Roman" w:hAnsi="Times New Roman" w:cs="Times New Roman"/>
                <w:sz w:val="20"/>
                <w:lang w:val="en-US"/>
              </w:rPr>
              <w:t xml:space="preserve"> 2005, L</w:t>
            </w:r>
            <w:r w:rsidR="00A553B8" w:rsidRPr="00AA6AB4">
              <w:rPr>
                <w:rFonts w:ascii="Times New Roman" w:hAnsi="Times New Roman" w:cs="Times New Roman"/>
                <w:sz w:val="20"/>
                <w:lang w:val="en-US"/>
              </w:rPr>
              <w:t>ai</w:t>
            </w:r>
            <w:r>
              <w:rPr>
                <w:rFonts w:ascii="Times New Roman" w:hAnsi="Times New Roman" w:cs="Times New Roman"/>
                <w:sz w:val="20"/>
                <w:lang w:val="en-US"/>
              </w:rPr>
              <w:t xml:space="preserve"> 2015, </w:t>
            </w:r>
            <w:proofErr w:type="spellStart"/>
            <w:r>
              <w:rPr>
                <w:rFonts w:ascii="Times New Roman" w:hAnsi="Times New Roman" w:cs="Times New Roman"/>
                <w:sz w:val="20"/>
                <w:lang w:val="en-US"/>
              </w:rPr>
              <w:t>Schlü</w:t>
            </w:r>
            <w:r w:rsidR="00A553B8" w:rsidRPr="00AA6AB4">
              <w:rPr>
                <w:rFonts w:ascii="Times New Roman" w:hAnsi="Times New Roman" w:cs="Times New Roman"/>
                <w:sz w:val="20"/>
                <w:lang w:val="en-US"/>
              </w:rPr>
              <w:t>nssen</w:t>
            </w:r>
            <w:proofErr w:type="spellEnd"/>
            <w:r>
              <w:rPr>
                <w:rFonts w:ascii="Times New Roman" w:hAnsi="Times New Roman" w:cs="Times New Roman"/>
                <w:sz w:val="20"/>
                <w:lang w:val="en-US"/>
              </w:rPr>
              <w:t xml:space="preserve"> 2011</w:t>
            </w:r>
            <w:r w:rsidR="00A553B8" w:rsidRPr="00AA6AB4">
              <w:rPr>
                <w:rFonts w:ascii="Times New Roman" w:hAnsi="Times New Roman" w:cs="Times New Roman"/>
                <w:sz w:val="20"/>
                <w:lang w:val="en-US"/>
              </w:rPr>
              <w:t>)</w:t>
            </w:r>
          </w:p>
        </w:tc>
        <w:tc>
          <w:tcPr>
            <w:tcW w:w="3252" w:type="dxa"/>
            <w:vMerge w:val="restart"/>
          </w:tcPr>
          <w:p w:rsidR="00A553B8" w:rsidRPr="00AA6AB4" w:rsidRDefault="00A553B8" w:rsidP="00316225">
            <w:pPr>
              <w:spacing w:line="480" w:lineRule="auto"/>
              <w:rPr>
                <w:rFonts w:ascii="Times New Roman" w:hAnsi="Times New Roman" w:cs="Times New Roman"/>
                <w:highlight w:val="yellow"/>
                <w:lang w:val="en-GB"/>
              </w:rPr>
            </w:pPr>
            <w:r w:rsidRPr="00AA6AB4">
              <w:rPr>
                <w:rFonts w:ascii="Times New Roman" w:hAnsi="Times New Roman" w:cs="Times New Roman"/>
                <w:lang w:val="en-GB"/>
              </w:rPr>
              <w:t>Weak evidence</w:t>
            </w:r>
          </w:p>
        </w:tc>
      </w:tr>
      <w:tr w:rsidR="00A553B8" w:rsidRPr="004F033C" w:rsidTr="00327B07">
        <w:trPr>
          <w:trHeight w:val="107"/>
        </w:trPr>
        <w:tc>
          <w:tcPr>
            <w:tcW w:w="4662" w:type="dxa"/>
            <w:vMerge/>
          </w:tcPr>
          <w:p w:rsidR="00A553B8" w:rsidRPr="00327B07" w:rsidRDefault="00A553B8" w:rsidP="00316225">
            <w:pPr>
              <w:spacing w:line="480" w:lineRule="auto"/>
              <w:rPr>
                <w:rFonts w:ascii="Times New Roman" w:hAnsi="Times New Roman" w:cs="Times New Roman"/>
                <w:b/>
                <w:sz w:val="20"/>
                <w:lang w:val="en-GB"/>
              </w:rPr>
            </w:pPr>
          </w:p>
        </w:tc>
        <w:tc>
          <w:tcPr>
            <w:tcW w:w="6078" w:type="dxa"/>
          </w:tcPr>
          <w:p w:rsidR="00A553B8" w:rsidRPr="00AA6AB4" w:rsidRDefault="00A553B8" w:rsidP="00316225">
            <w:pPr>
              <w:spacing w:line="480" w:lineRule="auto"/>
              <w:rPr>
                <w:rFonts w:ascii="Times New Roman" w:hAnsi="Times New Roman" w:cs="Times New Roman"/>
                <w:sz w:val="20"/>
                <w:lang w:val="en-GB"/>
              </w:rPr>
            </w:pPr>
            <w:r w:rsidRPr="00AA6AB4">
              <w:rPr>
                <w:rFonts w:ascii="Times New Roman" w:hAnsi="Times New Roman" w:cs="Times New Roman"/>
                <w:sz w:val="20"/>
                <w:lang w:val="en-GB"/>
              </w:rPr>
              <w:t>Worse when e</w:t>
            </w:r>
            <w:r w:rsidR="002F6F6B">
              <w:rPr>
                <w:rFonts w:ascii="Times New Roman" w:hAnsi="Times New Roman" w:cs="Times New Roman"/>
                <w:sz w:val="20"/>
                <w:lang w:val="en-GB"/>
              </w:rPr>
              <w:t xml:space="preserve">xposed(not sign): </w:t>
            </w:r>
            <w:r w:rsidR="002F6F6B">
              <w:rPr>
                <w:rFonts w:ascii="Times New Roman" w:hAnsi="Times New Roman" w:cs="Times New Roman"/>
                <w:sz w:val="20"/>
                <w:lang w:val="en-GB"/>
              </w:rPr>
              <w:br/>
              <w:t>2 moderate (</w:t>
            </w:r>
            <w:proofErr w:type="spellStart"/>
            <w:r w:rsidR="002F6F6B">
              <w:rPr>
                <w:rFonts w:ascii="Times New Roman" w:hAnsi="Times New Roman" w:cs="Times New Roman"/>
                <w:sz w:val="20"/>
                <w:lang w:val="en-GB"/>
              </w:rPr>
              <w:t>R</w:t>
            </w:r>
            <w:r w:rsidRPr="00AA6AB4">
              <w:rPr>
                <w:rFonts w:ascii="Times New Roman" w:hAnsi="Times New Roman" w:cs="Times New Roman"/>
                <w:sz w:val="20"/>
                <w:lang w:val="en-GB"/>
              </w:rPr>
              <w:t>amagopal</w:t>
            </w:r>
            <w:proofErr w:type="spellEnd"/>
            <w:r w:rsidR="002F6F6B">
              <w:rPr>
                <w:rFonts w:ascii="Times New Roman" w:hAnsi="Times New Roman" w:cs="Times New Roman"/>
                <w:sz w:val="20"/>
                <w:lang w:val="en-GB"/>
              </w:rPr>
              <w:t xml:space="preserve"> 2014, Bo</w:t>
            </w:r>
            <w:r w:rsidRPr="00AA6AB4">
              <w:rPr>
                <w:rFonts w:ascii="Times New Roman" w:hAnsi="Times New Roman" w:cs="Times New Roman"/>
                <w:sz w:val="20"/>
                <w:lang w:val="en-GB"/>
              </w:rPr>
              <w:t>se</w:t>
            </w:r>
            <w:r w:rsidR="002F6F6B">
              <w:rPr>
                <w:rFonts w:ascii="Times New Roman" w:hAnsi="Times New Roman" w:cs="Times New Roman"/>
                <w:sz w:val="20"/>
                <w:lang w:val="en-GB"/>
              </w:rPr>
              <w:t xml:space="preserve"> 2016)</w:t>
            </w:r>
          </w:p>
        </w:tc>
        <w:tc>
          <w:tcPr>
            <w:tcW w:w="3252" w:type="dxa"/>
            <w:vMerge/>
          </w:tcPr>
          <w:p w:rsidR="00A553B8" w:rsidRPr="00AA6AB4" w:rsidRDefault="00A553B8" w:rsidP="00316225">
            <w:pPr>
              <w:spacing w:line="480" w:lineRule="auto"/>
              <w:rPr>
                <w:rFonts w:ascii="Times New Roman" w:hAnsi="Times New Roman" w:cs="Times New Roman"/>
                <w:highlight w:val="yellow"/>
                <w:lang w:val="en-GB"/>
              </w:rPr>
            </w:pPr>
          </w:p>
        </w:tc>
      </w:tr>
      <w:tr w:rsidR="00A553B8" w:rsidRPr="00AA6AB4" w:rsidTr="00327B07">
        <w:trPr>
          <w:trHeight w:val="107"/>
        </w:trPr>
        <w:tc>
          <w:tcPr>
            <w:tcW w:w="4662" w:type="dxa"/>
            <w:vMerge/>
          </w:tcPr>
          <w:p w:rsidR="00A553B8" w:rsidRPr="00327B07" w:rsidRDefault="00A553B8" w:rsidP="00316225">
            <w:pPr>
              <w:spacing w:line="480" w:lineRule="auto"/>
              <w:rPr>
                <w:rFonts w:ascii="Times New Roman" w:hAnsi="Times New Roman" w:cs="Times New Roman"/>
                <w:b/>
                <w:sz w:val="20"/>
                <w:lang w:val="en-GB"/>
              </w:rPr>
            </w:pPr>
          </w:p>
        </w:tc>
        <w:tc>
          <w:tcPr>
            <w:tcW w:w="6078" w:type="dxa"/>
          </w:tcPr>
          <w:p w:rsidR="00A553B8" w:rsidRPr="00AA6AB4" w:rsidRDefault="00A553B8" w:rsidP="00316225">
            <w:pPr>
              <w:spacing w:line="480" w:lineRule="auto"/>
              <w:rPr>
                <w:rFonts w:ascii="Times New Roman" w:hAnsi="Times New Roman" w:cs="Times New Roman"/>
                <w:sz w:val="20"/>
                <w:lang w:val="en-GB"/>
              </w:rPr>
            </w:pPr>
            <w:r w:rsidRPr="00AA6AB4">
              <w:rPr>
                <w:rFonts w:ascii="Times New Roman" w:hAnsi="Times New Roman" w:cs="Times New Roman"/>
                <w:sz w:val="20"/>
                <w:lang w:val="en-GB"/>
              </w:rPr>
              <w:t>Better when exposed (sign): -</w:t>
            </w:r>
          </w:p>
        </w:tc>
        <w:tc>
          <w:tcPr>
            <w:tcW w:w="3252" w:type="dxa"/>
            <w:vMerge/>
          </w:tcPr>
          <w:p w:rsidR="00A553B8" w:rsidRPr="00AA6AB4" w:rsidRDefault="00A553B8" w:rsidP="00316225">
            <w:pPr>
              <w:spacing w:line="480" w:lineRule="auto"/>
              <w:rPr>
                <w:rFonts w:ascii="Times New Roman" w:hAnsi="Times New Roman" w:cs="Times New Roman"/>
                <w:highlight w:val="yellow"/>
                <w:lang w:val="en-GB"/>
              </w:rPr>
            </w:pPr>
          </w:p>
        </w:tc>
      </w:tr>
      <w:tr w:rsidR="00A553B8" w:rsidRPr="004F033C" w:rsidTr="00327B07">
        <w:trPr>
          <w:trHeight w:val="107"/>
        </w:trPr>
        <w:tc>
          <w:tcPr>
            <w:tcW w:w="4662" w:type="dxa"/>
            <w:vMerge/>
          </w:tcPr>
          <w:p w:rsidR="00A553B8" w:rsidRPr="00327B07" w:rsidRDefault="00A553B8" w:rsidP="00316225">
            <w:pPr>
              <w:spacing w:line="480" w:lineRule="auto"/>
              <w:rPr>
                <w:rFonts w:ascii="Times New Roman" w:hAnsi="Times New Roman" w:cs="Times New Roman"/>
                <w:b/>
                <w:sz w:val="20"/>
                <w:lang w:val="en-GB"/>
              </w:rPr>
            </w:pPr>
          </w:p>
        </w:tc>
        <w:tc>
          <w:tcPr>
            <w:tcW w:w="6078" w:type="dxa"/>
          </w:tcPr>
          <w:p w:rsidR="00A553B8" w:rsidRPr="00AA6AB4" w:rsidRDefault="00A553B8" w:rsidP="00316225">
            <w:pPr>
              <w:spacing w:line="480" w:lineRule="auto"/>
              <w:rPr>
                <w:rFonts w:ascii="Times New Roman" w:hAnsi="Times New Roman" w:cs="Times New Roman"/>
                <w:sz w:val="20"/>
                <w:lang w:val="en-GB"/>
              </w:rPr>
            </w:pPr>
            <w:r w:rsidRPr="00AA6AB4">
              <w:rPr>
                <w:rFonts w:ascii="Times New Roman" w:hAnsi="Times New Roman" w:cs="Times New Roman"/>
                <w:sz w:val="20"/>
                <w:lang w:val="en-GB"/>
              </w:rPr>
              <w:t>Better when exposed(not sign): -</w:t>
            </w:r>
          </w:p>
        </w:tc>
        <w:tc>
          <w:tcPr>
            <w:tcW w:w="3252" w:type="dxa"/>
            <w:vMerge/>
          </w:tcPr>
          <w:p w:rsidR="00A553B8" w:rsidRPr="00AA6AB4" w:rsidRDefault="00A553B8" w:rsidP="00316225">
            <w:pPr>
              <w:spacing w:line="480" w:lineRule="auto"/>
              <w:rPr>
                <w:rFonts w:ascii="Times New Roman" w:hAnsi="Times New Roman" w:cs="Times New Roman"/>
                <w:highlight w:val="yellow"/>
                <w:lang w:val="en-GB"/>
              </w:rPr>
            </w:pPr>
          </w:p>
        </w:tc>
      </w:tr>
      <w:tr w:rsidR="00A553B8" w:rsidRPr="00AA6AB4" w:rsidTr="00327B07">
        <w:trPr>
          <w:trHeight w:val="109"/>
        </w:trPr>
        <w:tc>
          <w:tcPr>
            <w:tcW w:w="4662" w:type="dxa"/>
            <w:vMerge w:val="restart"/>
          </w:tcPr>
          <w:p w:rsidR="00A553B8" w:rsidRPr="00327B07" w:rsidRDefault="00A553B8" w:rsidP="009E593B">
            <w:pPr>
              <w:spacing w:line="480" w:lineRule="auto"/>
              <w:rPr>
                <w:rFonts w:ascii="Times New Roman" w:hAnsi="Times New Roman" w:cs="Times New Roman"/>
                <w:b/>
                <w:sz w:val="20"/>
                <w:lang w:val="en-GB"/>
              </w:rPr>
            </w:pPr>
            <w:r w:rsidRPr="00327B07">
              <w:rPr>
                <w:rFonts w:ascii="Times New Roman" w:hAnsi="Times New Roman" w:cs="Times New Roman"/>
                <w:b/>
                <w:sz w:val="20"/>
                <w:lang w:val="en-GB"/>
              </w:rPr>
              <w:t>FEV</w:t>
            </w:r>
            <w:r w:rsidR="009E593B">
              <w:rPr>
                <w:rFonts w:ascii="Times New Roman" w:hAnsi="Times New Roman" w:cs="Times New Roman"/>
                <w:b/>
                <w:sz w:val="20"/>
                <w:vertAlign w:val="subscript"/>
                <w:lang w:val="en-GB"/>
              </w:rPr>
              <w:t>1</w:t>
            </w:r>
          </w:p>
        </w:tc>
        <w:tc>
          <w:tcPr>
            <w:tcW w:w="6078" w:type="dxa"/>
          </w:tcPr>
          <w:p w:rsidR="00A553B8" w:rsidRPr="00AA6AB4" w:rsidRDefault="00A553B8" w:rsidP="002F6F6B">
            <w:pPr>
              <w:spacing w:line="480" w:lineRule="auto"/>
              <w:rPr>
                <w:rFonts w:ascii="Times New Roman" w:hAnsi="Times New Roman" w:cs="Times New Roman"/>
                <w:sz w:val="20"/>
                <w:lang w:val="en-GB"/>
              </w:rPr>
            </w:pPr>
            <w:r w:rsidRPr="00AA6AB4">
              <w:rPr>
                <w:rFonts w:ascii="Times New Roman" w:hAnsi="Times New Roman" w:cs="Times New Roman"/>
                <w:sz w:val="20"/>
                <w:lang w:val="en-GB"/>
              </w:rPr>
              <w:t>Worse w</w:t>
            </w:r>
            <w:r w:rsidR="002F6F6B">
              <w:rPr>
                <w:rFonts w:ascii="Times New Roman" w:hAnsi="Times New Roman" w:cs="Times New Roman"/>
                <w:sz w:val="20"/>
                <w:lang w:val="en-GB"/>
              </w:rPr>
              <w:t xml:space="preserve">hen exposed (sign): </w:t>
            </w:r>
            <w:r w:rsidR="002F6F6B">
              <w:rPr>
                <w:rFonts w:ascii="Times New Roman" w:hAnsi="Times New Roman" w:cs="Times New Roman"/>
                <w:sz w:val="20"/>
                <w:lang w:val="en-GB"/>
              </w:rPr>
              <w:br/>
              <w:t>4 strong (</w:t>
            </w:r>
            <w:proofErr w:type="spellStart"/>
            <w:r w:rsidR="002F6F6B">
              <w:rPr>
                <w:rFonts w:ascii="Times New Roman" w:hAnsi="Times New Roman" w:cs="Times New Roman"/>
                <w:sz w:val="20"/>
                <w:lang w:val="en-GB"/>
              </w:rPr>
              <w:t>D</w:t>
            </w:r>
            <w:r w:rsidRPr="00AA6AB4">
              <w:rPr>
                <w:rFonts w:ascii="Times New Roman" w:hAnsi="Times New Roman" w:cs="Times New Roman"/>
                <w:sz w:val="20"/>
                <w:lang w:val="en-GB"/>
              </w:rPr>
              <w:t>elfino</w:t>
            </w:r>
            <w:proofErr w:type="spellEnd"/>
            <w:r w:rsidR="002F6F6B">
              <w:rPr>
                <w:rFonts w:ascii="Times New Roman" w:hAnsi="Times New Roman" w:cs="Times New Roman"/>
                <w:sz w:val="20"/>
                <w:lang w:val="en-GB"/>
              </w:rPr>
              <w:t xml:space="preserve"> 2015, </w:t>
            </w:r>
            <w:proofErr w:type="spellStart"/>
            <w:r w:rsidR="002F6F6B">
              <w:rPr>
                <w:rFonts w:ascii="Times New Roman" w:hAnsi="Times New Roman" w:cs="Times New Roman"/>
                <w:sz w:val="20"/>
                <w:lang w:val="en-GB"/>
              </w:rPr>
              <w:t>Zo</w:t>
            </w:r>
            <w:r w:rsidRPr="00AA6AB4">
              <w:rPr>
                <w:rFonts w:ascii="Times New Roman" w:hAnsi="Times New Roman" w:cs="Times New Roman"/>
                <w:sz w:val="20"/>
                <w:lang w:val="en-GB"/>
              </w:rPr>
              <w:t>ck</w:t>
            </w:r>
            <w:proofErr w:type="spellEnd"/>
            <w:r w:rsidR="002F6F6B">
              <w:rPr>
                <w:rFonts w:ascii="Times New Roman" w:hAnsi="Times New Roman" w:cs="Times New Roman"/>
                <w:sz w:val="20"/>
                <w:lang w:val="en-GB"/>
              </w:rPr>
              <w:t xml:space="preserve"> 1998</w:t>
            </w:r>
            <w:r w:rsidRPr="00AA6AB4">
              <w:rPr>
                <w:rFonts w:ascii="Times New Roman" w:hAnsi="Times New Roman" w:cs="Times New Roman"/>
                <w:sz w:val="20"/>
                <w:lang w:val="en-GB"/>
              </w:rPr>
              <w:t xml:space="preserve">, </w:t>
            </w:r>
            <w:proofErr w:type="spellStart"/>
            <w:r w:rsidR="002F6F6B">
              <w:rPr>
                <w:rFonts w:ascii="Times New Roman" w:hAnsi="Times New Roman" w:cs="Times New Roman"/>
                <w:sz w:val="20"/>
                <w:lang w:val="en-GB"/>
              </w:rPr>
              <w:t>M</w:t>
            </w:r>
            <w:r w:rsidRPr="00AA6AB4">
              <w:rPr>
                <w:rFonts w:ascii="Times New Roman" w:hAnsi="Times New Roman" w:cs="Times New Roman"/>
                <w:sz w:val="20"/>
                <w:lang w:val="en-GB"/>
              </w:rPr>
              <w:t>andryk</w:t>
            </w:r>
            <w:proofErr w:type="spellEnd"/>
            <w:r w:rsidR="002F6F6B">
              <w:rPr>
                <w:rFonts w:ascii="Times New Roman" w:hAnsi="Times New Roman" w:cs="Times New Roman"/>
                <w:sz w:val="20"/>
                <w:lang w:val="en-GB"/>
              </w:rPr>
              <w:t xml:space="preserve"> 1999, </w:t>
            </w:r>
            <w:proofErr w:type="spellStart"/>
            <w:r w:rsidR="002F6F6B">
              <w:rPr>
                <w:rFonts w:ascii="Times New Roman" w:hAnsi="Times New Roman" w:cs="Times New Roman"/>
                <w:sz w:val="20"/>
                <w:lang w:val="en-GB"/>
              </w:rPr>
              <w:t>C</w:t>
            </w:r>
            <w:r w:rsidRPr="00AA6AB4">
              <w:rPr>
                <w:rFonts w:ascii="Times New Roman" w:hAnsi="Times New Roman" w:cs="Times New Roman"/>
                <w:sz w:val="20"/>
                <w:lang w:val="en-GB"/>
              </w:rPr>
              <w:t>yprowski</w:t>
            </w:r>
            <w:proofErr w:type="spellEnd"/>
            <w:r w:rsidR="002F6F6B">
              <w:rPr>
                <w:rFonts w:ascii="Times New Roman" w:hAnsi="Times New Roman" w:cs="Times New Roman"/>
                <w:sz w:val="20"/>
                <w:lang w:val="en-GB"/>
              </w:rPr>
              <w:t xml:space="preserve"> 2015), 1 moderate (</w:t>
            </w:r>
            <w:proofErr w:type="spellStart"/>
            <w:r w:rsidR="002F6F6B">
              <w:rPr>
                <w:rFonts w:ascii="Times New Roman" w:hAnsi="Times New Roman" w:cs="Times New Roman"/>
                <w:sz w:val="20"/>
                <w:lang w:val="en-GB"/>
              </w:rPr>
              <w:t>R</w:t>
            </w:r>
            <w:r w:rsidRPr="00AA6AB4">
              <w:rPr>
                <w:rFonts w:ascii="Times New Roman" w:hAnsi="Times New Roman" w:cs="Times New Roman"/>
                <w:sz w:val="20"/>
                <w:lang w:val="en-GB"/>
              </w:rPr>
              <w:t>abinovitch</w:t>
            </w:r>
            <w:proofErr w:type="spellEnd"/>
            <w:r w:rsidR="002F6F6B">
              <w:rPr>
                <w:rFonts w:ascii="Times New Roman" w:hAnsi="Times New Roman" w:cs="Times New Roman"/>
                <w:sz w:val="20"/>
                <w:lang w:val="en-GB"/>
              </w:rPr>
              <w:t xml:space="preserve"> 2005</w:t>
            </w:r>
            <w:r w:rsidRPr="00AA6AB4">
              <w:rPr>
                <w:rFonts w:ascii="Times New Roman" w:hAnsi="Times New Roman" w:cs="Times New Roman"/>
                <w:sz w:val="20"/>
                <w:lang w:val="en-GB"/>
              </w:rPr>
              <w:t>)</w:t>
            </w:r>
          </w:p>
        </w:tc>
        <w:tc>
          <w:tcPr>
            <w:tcW w:w="3252" w:type="dxa"/>
            <w:vMerge w:val="restart"/>
          </w:tcPr>
          <w:p w:rsidR="00A553B8" w:rsidRPr="00AA6AB4" w:rsidRDefault="00A553B8" w:rsidP="00316225">
            <w:pPr>
              <w:spacing w:line="480" w:lineRule="auto"/>
              <w:rPr>
                <w:rFonts w:ascii="Times New Roman" w:hAnsi="Times New Roman" w:cs="Times New Roman"/>
                <w:highlight w:val="yellow"/>
                <w:lang w:val="en-GB"/>
              </w:rPr>
            </w:pPr>
            <w:r w:rsidRPr="00AA6AB4">
              <w:rPr>
                <w:rFonts w:ascii="Times New Roman" w:hAnsi="Times New Roman" w:cs="Times New Roman"/>
                <w:lang w:val="en-GB"/>
              </w:rPr>
              <w:t>Weak evidence</w:t>
            </w:r>
          </w:p>
        </w:tc>
      </w:tr>
      <w:tr w:rsidR="00A553B8" w:rsidRPr="00AA6AB4" w:rsidTr="00327B07">
        <w:trPr>
          <w:trHeight w:val="107"/>
        </w:trPr>
        <w:tc>
          <w:tcPr>
            <w:tcW w:w="4662" w:type="dxa"/>
            <w:vMerge/>
          </w:tcPr>
          <w:p w:rsidR="00A553B8" w:rsidRPr="00AA6AB4" w:rsidRDefault="00A553B8" w:rsidP="00316225">
            <w:pPr>
              <w:spacing w:line="480" w:lineRule="auto"/>
              <w:rPr>
                <w:rFonts w:ascii="Times New Roman" w:hAnsi="Times New Roman" w:cs="Times New Roman"/>
                <w:sz w:val="20"/>
                <w:lang w:val="en-GB"/>
              </w:rPr>
            </w:pPr>
          </w:p>
        </w:tc>
        <w:tc>
          <w:tcPr>
            <w:tcW w:w="6078" w:type="dxa"/>
          </w:tcPr>
          <w:p w:rsidR="00A553B8" w:rsidRPr="00AA6AB4" w:rsidRDefault="00A553B8" w:rsidP="00316225">
            <w:pPr>
              <w:spacing w:line="480" w:lineRule="auto"/>
              <w:rPr>
                <w:rFonts w:ascii="Times New Roman" w:hAnsi="Times New Roman" w:cs="Times New Roman"/>
                <w:sz w:val="20"/>
                <w:lang w:val="en-GB"/>
              </w:rPr>
            </w:pPr>
            <w:r w:rsidRPr="00AA6AB4">
              <w:rPr>
                <w:rFonts w:ascii="Times New Roman" w:hAnsi="Times New Roman" w:cs="Times New Roman"/>
                <w:sz w:val="20"/>
                <w:lang w:val="en-GB"/>
              </w:rPr>
              <w:t xml:space="preserve">Worse when exposed(not sign): </w:t>
            </w:r>
          </w:p>
          <w:p w:rsidR="00A553B8" w:rsidRPr="00AA6AB4" w:rsidRDefault="00A553B8" w:rsidP="002F6F6B">
            <w:pPr>
              <w:spacing w:line="480" w:lineRule="auto"/>
              <w:rPr>
                <w:rFonts w:ascii="Times New Roman" w:hAnsi="Times New Roman" w:cs="Times New Roman"/>
                <w:sz w:val="20"/>
                <w:lang w:val="en-GB"/>
              </w:rPr>
            </w:pPr>
            <w:r w:rsidRPr="00AA6AB4">
              <w:rPr>
                <w:rFonts w:ascii="Times New Roman" w:hAnsi="Times New Roman" w:cs="Times New Roman"/>
                <w:sz w:val="20"/>
                <w:lang w:val="en-GB"/>
              </w:rPr>
              <w:t>1 strong (</w:t>
            </w:r>
            <w:proofErr w:type="spellStart"/>
            <w:r w:rsidR="002F6F6B">
              <w:rPr>
                <w:rFonts w:ascii="Times New Roman" w:hAnsi="Times New Roman" w:cs="Times New Roman"/>
                <w:sz w:val="20"/>
                <w:lang w:val="en-GB"/>
              </w:rPr>
              <w:t>S</w:t>
            </w:r>
            <w:r w:rsidRPr="00AA6AB4">
              <w:rPr>
                <w:rFonts w:ascii="Times New Roman" w:hAnsi="Times New Roman" w:cs="Times New Roman"/>
                <w:sz w:val="20"/>
                <w:lang w:val="en-GB"/>
              </w:rPr>
              <w:t>hiryaeva</w:t>
            </w:r>
            <w:proofErr w:type="spellEnd"/>
            <w:r w:rsidR="002F6F6B">
              <w:rPr>
                <w:rFonts w:ascii="Times New Roman" w:hAnsi="Times New Roman" w:cs="Times New Roman"/>
                <w:sz w:val="20"/>
                <w:lang w:val="en-GB"/>
              </w:rPr>
              <w:t xml:space="preserve"> 2014</w:t>
            </w:r>
            <w:r w:rsidRPr="00AA6AB4">
              <w:rPr>
                <w:rFonts w:ascii="Times New Roman" w:hAnsi="Times New Roman" w:cs="Times New Roman"/>
                <w:sz w:val="20"/>
                <w:lang w:val="en-GB"/>
              </w:rPr>
              <w:t>), 1 moderate (</w:t>
            </w:r>
            <w:r w:rsidR="002F6F6B">
              <w:rPr>
                <w:rFonts w:ascii="Times New Roman" w:hAnsi="Times New Roman" w:cs="Times New Roman"/>
                <w:sz w:val="20"/>
                <w:lang w:val="en-GB"/>
              </w:rPr>
              <w:t>K</w:t>
            </w:r>
            <w:r w:rsidRPr="00AA6AB4">
              <w:rPr>
                <w:rFonts w:ascii="Times New Roman" w:hAnsi="Times New Roman" w:cs="Times New Roman"/>
                <w:sz w:val="20"/>
                <w:lang w:val="en-GB"/>
              </w:rPr>
              <w:t>awamoto</w:t>
            </w:r>
            <w:r w:rsidR="002F6F6B">
              <w:rPr>
                <w:rFonts w:ascii="Times New Roman" w:hAnsi="Times New Roman" w:cs="Times New Roman"/>
                <w:sz w:val="20"/>
                <w:lang w:val="en-GB"/>
              </w:rPr>
              <w:t xml:space="preserve"> 1987</w:t>
            </w:r>
            <w:r w:rsidRPr="00AA6AB4">
              <w:rPr>
                <w:rFonts w:ascii="Times New Roman" w:hAnsi="Times New Roman" w:cs="Times New Roman"/>
                <w:sz w:val="20"/>
                <w:lang w:val="en-GB"/>
              </w:rPr>
              <w:t>)</w:t>
            </w:r>
          </w:p>
        </w:tc>
        <w:tc>
          <w:tcPr>
            <w:tcW w:w="3252" w:type="dxa"/>
            <w:vMerge/>
          </w:tcPr>
          <w:p w:rsidR="00A553B8" w:rsidRPr="00AA6AB4" w:rsidRDefault="00A553B8" w:rsidP="00316225">
            <w:pPr>
              <w:spacing w:line="480" w:lineRule="auto"/>
              <w:rPr>
                <w:rFonts w:ascii="Times New Roman" w:hAnsi="Times New Roman" w:cs="Times New Roman"/>
                <w:highlight w:val="yellow"/>
                <w:lang w:val="en-GB"/>
              </w:rPr>
            </w:pPr>
          </w:p>
        </w:tc>
      </w:tr>
      <w:tr w:rsidR="00A553B8" w:rsidRPr="00AA6AB4" w:rsidTr="00327B07">
        <w:trPr>
          <w:trHeight w:val="67"/>
        </w:trPr>
        <w:tc>
          <w:tcPr>
            <w:tcW w:w="4662" w:type="dxa"/>
            <w:vMerge/>
          </w:tcPr>
          <w:p w:rsidR="00A553B8" w:rsidRPr="00AA6AB4" w:rsidRDefault="00A553B8" w:rsidP="00316225">
            <w:pPr>
              <w:spacing w:line="480" w:lineRule="auto"/>
              <w:rPr>
                <w:rFonts w:ascii="Times New Roman" w:hAnsi="Times New Roman" w:cs="Times New Roman"/>
                <w:sz w:val="20"/>
                <w:lang w:val="en-GB"/>
              </w:rPr>
            </w:pPr>
          </w:p>
        </w:tc>
        <w:tc>
          <w:tcPr>
            <w:tcW w:w="6078" w:type="dxa"/>
          </w:tcPr>
          <w:p w:rsidR="00A553B8" w:rsidRPr="00AA6AB4" w:rsidRDefault="00A553B8" w:rsidP="00316225">
            <w:pPr>
              <w:spacing w:line="480" w:lineRule="auto"/>
              <w:rPr>
                <w:rFonts w:ascii="Times New Roman" w:hAnsi="Times New Roman" w:cs="Times New Roman"/>
                <w:sz w:val="20"/>
                <w:lang w:val="en-GB"/>
              </w:rPr>
            </w:pPr>
            <w:r w:rsidRPr="00AA6AB4">
              <w:rPr>
                <w:rFonts w:ascii="Times New Roman" w:hAnsi="Times New Roman" w:cs="Times New Roman"/>
                <w:sz w:val="20"/>
                <w:lang w:val="en-GB"/>
              </w:rPr>
              <w:t>Better when exposed (sign): -</w:t>
            </w:r>
          </w:p>
        </w:tc>
        <w:tc>
          <w:tcPr>
            <w:tcW w:w="3252" w:type="dxa"/>
            <w:vMerge/>
          </w:tcPr>
          <w:p w:rsidR="00A553B8" w:rsidRPr="00AA6AB4" w:rsidRDefault="00A553B8" w:rsidP="00316225">
            <w:pPr>
              <w:spacing w:line="480" w:lineRule="auto"/>
              <w:rPr>
                <w:rFonts w:ascii="Times New Roman" w:hAnsi="Times New Roman" w:cs="Times New Roman"/>
                <w:highlight w:val="yellow"/>
                <w:lang w:val="en-GB"/>
              </w:rPr>
            </w:pPr>
          </w:p>
        </w:tc>
      </w:tr>
      <w:tr w:rsidR="00A553B8" w:rsidRPr="004F033C" w:rsidTr="00327B07">
        <w:trPr>
          <w:trHeight w:val="107"/>
        </w:trPr>
        <w:tc>
          <w:tcPr>
            <w:tcW w:w="4662" w:type="dxa"/>
            <w:vMerge/>
          </w:tcPr>
          <w:p w:rsidR="00A553B8" w:rsidRPr="00AA6AB4" w:rsidRDefault="00A553B8" w:rsidP="00316225">
            <w:pPr>
              <w:spacing w:line="480" w:lineRule="auto"/>
              <w:rPr>
                <w:rFonts w:ascii="Times New Roman" w:hAnsi="Times New Roman" w:cs="Times New Roman"/>
                <w:sz w:val="20"/>
                <w:lang w:val="en-GB"/>
              </w:rPr>
            </w:pPr>
          </w:p>
        </w:tc>
        <w:tc>
          <w:tcPr>
            <w:tcW w:w="6078" w:type="dxa"/>
          </w:tcPr>
          <w:p w:rsidR="00A553B8" w:rsidRPr="00AA6AB4" w:rsidRDefault="00A553B8" w:rsidP="00316225">
            <w:pPr>
              <w:spacing w:line="480" w:lineRule="auto"/>
              <w:rPr>
                <w:rFonts w:ascii="Times New Roman" w:hAnsi="Times New Roman" w:cs="Times New Roman"/>
                <w:sz w:val="20"/>
                <w:lang w:val="en-GB"/>
              </w:rPr>
            </w:pPr>
            <w:r w:rsidRPr="00AA6AB4">
              <w:rPr>
                <w:rFonts w:ascii="Times New Roman" w:hAnsi="Times New Roman" w:cs="Times New Roman"/>
                <w:sz w:val="20"/>
                <w:lang w:val="en-GB"/>
              </w:rPr>
              <w:t>Better when exposed(not sign): -</w:t>
            </w:r>
          </w:p>
        </w:tc>
        <w:tc>
          <w:tcPr>
            <w:tcW w:w="3252" w:type="dxa"/>
            <w:vMerge/>
          </w:tcPr>
          <w:p w:rsidR="00A553B8" w:rsidRPr="00AA6AB4" w:rsidRDefault="00A553B8" w:rsidP="00316225">
            <w:pPr>
              <w:spacing w:line="480" w:lineRule="auto"/>
              <w:rPr>
                <w:rFonts w:ascii="Times New Roman" w:hAnsi="Times New Roman" w:cs="Times New Roman"/>
                <w:lang w:val="en-GB"/>
              </w:rPr>
            </w:pPr>
          </w:p>
        </w:tc>
      </w:tr>
    </w:tbl>
    <w:p w:rsidR="00A553B8" w:rsidRPr="00AA6AB4" w:rsidRDefault="00A553B8" w:rsidP="00A553B8">
      <w:pPr>
        <w:spacing w:line="480" w:lineRule="auto"/>
        <w:rPr>
          <w:rFonts w:ascii="Times New Roman" w:hAnsi="Times New Roman" w:cs="Times New Roman"/>
          <w:lang w:val="en-GB"/>
        </w:rPr>
      </w:pPr>
    </w:p>
    <w:p w:rsidR="00B26565" w:rsidRPr="00A553B8" w:rsidRDefault="00B26565">
      <w:pPr>
        <w:rPr>
          <w:lang w:val="en-GB"/>
        </w:rPr>
      </w:pPr>
    </w:p>
    <w:sectPr w:rsidR="00B26565" w:rsidRPr="00A553B8" w:rsidSect="00327B07">
      <w:pgSz w:w="16838" w:h="11906" w:orient="landscape"/>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3B8"/>
    <w:rsid w:val="000C0934"/>
    <w:rsid w:val="000E3E44"/>
    <w:rsid w:val="001267D0"/>
    <w:rsid w:val="001C0A8D"/>
    <w:rsid w:val="001E2833"/>
    <w:rsid w:val="002F6F6B"/>
    <w:rsid w:val="00316225"/>
    <w:rsid w:val="00327B07"/>
    <w:rsid w:val="003F6811"/>
    <w:rsid w:val="004F033C"/>
    <w:rsid w:val="00557D1E"/>
    <w:rsid w:val="005E7971"/>
    <w:rsid w:val="00767E0E"/>
    <w:rsid w:val="009E593B"/>
    <w:rsid w:val="00A553B8"/>
    <w:rsid w:val="00B26565"/>
    <w:rsid w:val="00C64EBF"/>
    <w:rsid w:val="00CA4538"/>
    <w:rsid w:val="00CE5ECB"/>
    <w:rsid w:val="00F05146"/>
    <w:rsid w:val="00F13B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553B8"/>
  </w:style>
  <w:style w:type="paragraph" w:styleId="Kop1">
    <w:name w:val="heading 1"/>
    <w:basedOn w:val="Standaard"/>
    <w:next w:val="Standaard"/>
    <w:link w:val="Kop1Char"/>
    <w:uiPriority w:val="9"/>
    <w:qFormat/>
    <w:rsid w:val="00A553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553B8"/>
    <w:rPr>
      <w:rFonts w:asciiTheme="majorHAnsi" w:eastAsiaTheme="majorEastAsia" w:hAnsiTheme="majorHAnsi" w:cstheme="majorBidi"/>
      <w:b/>
      <w:bCs/>
      <w:color w:val="365F91" w:themeColor="accent1" w:themeShade="BF"/>
      <w:sz w:val="28"/>
      <w:szCs w:val="28"/>
    </w:rPr>
  </w:style>
  <w:style w:type="table" w:styleId="Lichtearcering-accent1">
    <w:name w:val="Light Shading Accent 1"/>
    <w:basedOn w:val="Standaardtabel"/>
    <w:uiPriority w:val="60"/>
    <w:rsid w:val="00A553B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ijschrift">
    <w:name w:val="caption"/>
    <w:basedOn w:val="Standaard"/>
    <w:next w:val="Standaard"/>
    <w:uiPriority w:val="35"/>
    <w:unhideWhenUsed/>
    <w:qFormat/>
    <w:rsid w:val="00A553B8"/>
    <w:pPr>
      <w:spacing w:line="240" w:lineRule="auto"/>
    </w:pPr>
    <w:rPr>
      <w:b/>
      <w:bCs/>
      <w:color w:val="4F81BD" w:themeColor="accent1"/>
      <w:sz w:val="18"/>
      <w:szCs w:val="18"/>
    </w:rPr>
  </w:style>
  <w:style w:type="character" w:styleId="Zwaar">
    <w:name w:val="Strong"/>
    <w:basedOn w:val="Standaardalinea-lettertype"/>
    <w:uiPriority w:val="22"/>
    <w:qFormat/>
    <w:rsid w:val="00A553B8"/>
    <w:rPr>
      <w:b/>
      <w:bCs/>
    </w:rPr>
  </w:style>
  <w:style w:type="table" w:styleId="Lichtelijst-accent1">
    <w:name w:val="Light List Accent 1"/>
    <w:basedOn w:val="Standaardtabel"/>
    <w:uiPriority w:val="61"/>
    <w:rsid w:val="00A553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elraster">
    <w:name w:val="Table Grid"/>
    <w:basedOn w:val="Standaardtabel"/>
    <w:uiPriority w:val="59"/>
    <w:rsid w:val="00A55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316225"/>
    <w:rPr>
      <w:sz w:val="16"/>
      <w:szCs w:val="16"/>
    </w:rPr>
  </w:style>
  <w:style w:type="paragraph" w:styleId="Tekstopmerking">
    <w:name w:val="annotation text"/>
    <w:basedOn w:val="Standaard"/>
    <w:link w:val="TekstopmerkingChar"/>
    <w:uiPriority w:val="99"/>
    <w:semiHidden/>
    <w:unhideWhenUsed/>
    <w:rsid w:val="0031622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16225"/>
    <w:rPr>
      <w:sz w:val="20"/>
      <w:szCs w:val="20"/>
    </w:rPr>
  </w:style>
  <w:style w:type="paragraph" w:styleId="Onderwerpvanopmerking">
    <w:name w:val="annotation subject"/>
    <w:basedOn w:val="Tekstopmerking"/>
    <w:next w:val="Tekstopmerking"/>
    <w:link w:val="OnderwerpvanopmerkingChar"/>
    <w:uiPriority w:val="99"/>
    <w:semiHidden/>
    <w:unhideWhenUsed/>
    <w:rsid w:val="00316225"/>
    <w:rPr>
      <w:b/>
      <w:bCs/>
    </w:rPr>
  </w:style>
  <w:style w:type="character" w:customStyle="1" w:styleId="OnderwerpvanopmerkingChar">
    <w:name w:val="Onderwerp van opmerking Char"/>
    <w:basedOn w:val="TekstopmerkingChar"/>
    <w:link w:val="Onderwerpvanopmerking"/>
    <w:uiPriority w:val="99"/>
    <w:semiHidden/>
    <w:rsid w:val="00316225"/>
    <w:rPr>
      <w:b/>
      <w:bCs/>
      <w:sz w:val="20"/>
      <w:szCs w:val="20"/>
    </w:rPr>
  </w:style>
  <w:style w:type="paragraph" w:styleId="Ballontekst">
    <w:name w:val="Balloon Text"/>
    <w:basedOn w:val="Standaard"/>
    <w:link w:val="BallontekstChar"/>
    <w:uiPriority w:val="99"/>
    <w:semiHidden/>
    <w:unhideWhenUsed/>
    <w:rsid w:val="0031622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162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553B8"/>
  </w:style>
  <w:style w:type="paragraph" w:styleId="Kop1">
    <w:name w:val="heading 1"/>
    <w:basedOn w:val="Standaard"/>
    <w:next w:val="Standaard"/>
    <w:link w:val="Kop1Char"/>
    <w:uiPriority w:val="9"/>
    <w:qFormat/>
    <w:rsid w:val="00A553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553B8"/>
    <w:rPr>
      <w:rFonts w:asciiTheme="majorHAnsi" w:eastAsiaTheme="majorEastAsia" w:hAnsiTheme="majorHAnsi" w:cstheme="majorBidi"/>
      <w:b/>
      <w:bCs/>
      <w:color w:val="365F91" w:themeColor="accent1" w:themeShade="BF"/>
      <w:sz w:val="28"/>
      <w:szCs w:val="28"/>
    </w:rPr>
  </w:style>
  <w:style w:type="table" w:styleId="Lichtearcering-accent1">
    <w:name w:val="Light Shading Accent 1"/>
    <w:basedOn w:val="Standaardtabel"/>
    <w:uiPriority w:val="60"/>
    <w:rsid w:val="00A553B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ijschrift">
    <w:name w:val="caption"/>
    <w:basedOn w:val="Standaard"/>
    <w:next w:val="Standaard"/>
    <w:uiPriority w:val="35"/>
    <w:unhideWhenUsed/>
    <w:qFormat/>
    <w:rsid w:val="00A553B8"/>
    <w:pPr>
      <w:spacing w:line="240" w:lineRule="auto"/>
    </w:pPr>
    <w:rPr>
      <w:b/>
      <w:bCs/>
      <w:color w:val="4F81BD" w:themeColor="accent1"/>
      <w:sz w:val="18"/>
      <w:szCs w:val="18"/>
    </w:rPr>
  </w:style>
  <w:style w:type="character" w:styleId="Zwaar">
    <w:name w:val="Strong"/>
    <w:basedOn w:val="Standaardalinea-lettertype"/>
    <w:uiPriority w:val="22"/>
    <w:qFormat/>
    <w:rsid w:val="00A553B8"/>
    <w:rPr>
      <w:b/>
      <w:bCs/>
    </w:rPr>
  </w:style>
  <w:style w:type="table" w:styleId="Lichtelijst-accent1">
    <w:name w:val="Light List Accent 1"/>
    <w:basedOn w:val="Standaardtabel"/>
    <w:uiPriority w:val="61"/>
    <w:rsid w:val="00A553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elraster">
    <w:name w:val="Table Grid"/>
    <w:basedOn w:val="Standaardtabel"/>
    <w:uiPriority w:val="59"/>
    <w:rsid w:val="00A55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316225"/>
    <w:rPr>
      <w:sz w:val="16"/>
      <w:szCs w:val="16"/>
    </w:rPr>
  </w:style>
  <w:style w:type="paragraph" w:styleId="Tekstopmerking">
    <w:name w:val="annotation text"/>
    <w:basedOn w:val="Standaard"/>
    <w:link w:val="TekstopmerkingChar"/>
    <w:uiPriority w:val="99"/>
    <w:semiHidden/>
    <w:unhideWhenUsed/>
    <w:rsid w:val="0031622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16225"/>
    <w:rPr>
      <w:sz w:val="20"/>
      <w:szCs w:val="20"/>
    </w:rPr>
  </w:style>
  <w:style w:type="paragraph" w:styleId="Onderwerpvanopmerking">
    <w:name w:val="annotation subject"/>
    <w:basedOn w:val="Tekstopmerking"/>
    <w:next w:val="Tekstopmerking"/>
    <w:link w:val="OnderwerpvanopmerkingChar"/>
    <w:uiPriority w:val="99"/>
    <w:semiHidden/>
    <w:unhideWhenUsed/>
    <w:rsid w:val="00316225"/>
    <w:rPr>
      <w:b/>
      <w:bCs/>
    </w:rPr>
  </w:style>
  <w:style w:type="character" w:customStyle="1" w:styleId="OnderwerpvanopmerkingChar">
    <w:name w:val="Onderwerp van opmerking Char"/>
    <w:basedOn w:val="TekstopmerkingChar"/>
    <w:link w:val="Onderwerpvanopmerking"/>
    <w:uiPriority w:val="99"/>
    <w:semiHidden/>
    <w:rsid w:val="00316225"/>
    <w:rPr>
      <w:b/>
      <w:bCs/>
      <w:sz w:val="20"/>
      <w:szCs w:val="20"/>
    </w:rPr>
  </w:style>
  <w:style w:type="paragraph" w:styleId="Ballontekst">
    <w:name w:val="Balloon Text"/>
    <w:basedOn w:val="Standaard"/>
    <w:link w:val="BallontekstChar"/>
    <w:uiPriority w:val="99"/>
    <w:semiHidden/>
    <w:unhideWhenUsed/>
    <w:rsid w:val="0031622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162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83E58A7B-8C5A-43F9-B9FC-FD35BBF62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5033</Words>
  <Characters>27687</Characters>
  <Application>Microsoft Office Word</Application>
  <DocSecurity>0</DocSecurity>
  <Lines>230</Lines>
  <Paragraphs>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Azadeh</dc:creator>
  <cp:lastModifiedBy>Azadeh</cp:lastModifiedBy>
  <cp:revision>2</cp:revision>
  <dcterms:created xsi:type="dcterms:W3CDTF">2018-01-26T08:00:00Z</dcterms:created>
  <dcterms:modified xsi:type="dcterms:W3CDTF">2018-01-26T08:00:00Z</dcterms:modified>
</cp:coreProperties>
</file>